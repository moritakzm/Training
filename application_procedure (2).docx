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HGP創英角ｺﾞｼｯｸUB" w:eastAsia="HGP創英角ｺﾞｼｯｸUB" w:hAnsi="HGP創英角ｺﾞｼｯｸUB"/>
          <w:sz w:val="40"/>
        </w:rPr>
        <w:id w:val="1749690557"/>
        <w:docPartObj>
          <w:docPartGallery w:val="Cover Pages"/>
          <w:docPartUnique/>
        </w:docPartObj>
      </w:sdtPr>
      <w:sdtEndPr/>
      <w:sdtContent>
        <w:tbl>
          <w:tblPr>
            <w:tblW w:w="5000" w:type="pct"/>
            <w:jc w:val="center"/>
            <w:tblLook w:val="04A0" w:firstRow="1" w:lastRow="0" w:firstColumn="1" w:lastColumn="0" w:noHBand="0" w:noVBand="1"/>
          </w:tblPr>
          <w:tblGrid>
            <w:gridCol w:w="8504"/>
          </w:tblGrid>
          <w:tr w:rsidR="00EE7ACC" w:rsidRPr="00C16A70" w14:paraId="5F81D61B" w14:textId="77777777">
            <w:trPr>
              <w:trHeight w:val="2880"/>
              <w:jc w:val="center"/>
            </w:trPr>
            <w:tc>
              <w:tcPr>
                <w:tcW w:w="5000" w:type="pct"/>
              </w:tcPr>
              <w:p w14:paraId="6DFEB565" w14:textId="35217D75" w:rsidR="00EE7ACC" w:rsidRPr="00C16A70" w:rsidRDefault="00EE7ACC" w:rsidP="008E24AF"/>
            </w:tc>
          </w:tr>
          <w:tr w:rsidR="00EE7ACC" w:rsidRPr="00C16A70" w14:paraId="4EED5BA7" w14:textId="77777777">
            <w:trPr>
              <w:trHeight w:val="1440"/>
              <w:jc w:val="center"/>
            </w:trPr>
            <w:tc>
              <w:tcPr>
                <w:tcW w:w="5000" w:type="pct"/>
                <w:tcBorders>
                  <w:bottom w:val="single" w:sz="4" w:space="0" w:color="4F81BD" w:themeColor="accent1"/>
                </w:tcBorders>
                <w:vAlign w:val="center"/>
              </w:tcPr>
              <w:p w14:paraId="12FFB1BD" w14:textId="4DDEBEDE" w:rsidR="00F543C9" w:rsidRPr="00C16A70" w:rsidRDefault="00B63C7A" w:rsidP="008638A8">
                <w:pPr>
                  <w:pStyle w:val="af0"/>
                </w:pPr>
                <w:r>
                  <w:rPr>
                    <w:rFonts w:hint="eastAsia"/>
                  </w:rPr>
                  <w:t>Webアップロード</w:t>
                </w:r>
                <w:r w:rsidR="00D36C20" w:rsidRPr="00C16A70">
                  <w:rPr>
                    <w:rFonts w:hint="eastAsia"/>
                  </w:rPr>
                  <w:t>利用</w:t>
                </w:r>
              </w:p>
              <w:p w14:paraId="765250A9" w14:textId="2D18FC45" w:rsidR="00EE7ACC" w:rsidRPr="00C16A70" w:rsidRDefault="00D36C20" w:rsidP="008638A8">
                <w:pPr>
                  <w:pStyle w:val="af0"/>
                  <w:rPr>
                    <w:rFonts w:asciiTheme="majorHAnsi" w:eastAsiaTheme="majorEastAsia" w:hAnsiTheme="majorHAnsi"/>
                    <w:sz w:val="80"/>
                  </w:rPr>
                </w:pPr>
                <w:r w:rsidRPr="00C16A70">
                  <w:rPr>
                    <w:rFonts w:hint="eastAsia"/>
                  </w:rPr>
                  <w:t>許可申請</w:t>
                </w:r>
                <w:r w:rsidR="00C156E1" w:rsidRPr="00C16A70">
                  <w:rPr>
                    <w:rFonts w:hint="eastAsia"/>
                  </w:rPr>
                  <w:t xml:space="preserve">　 </w:t>
                </w:r>
                <w:r w:rsidRPr="00C16A70">
                  <w:rPr>
                    <w:rFonts w:hint="eastAsia"/>
                  </w:rPr>
                  <w:t>手順書</w:t>
                </w:r>
              </w:p>
            </w:tc>
          </w:tr>
          <w:tr w:rsidR="00EE7ACC" w:rsidRPr="00A13C74" w14:paraId="46AF7A5F" w14:textId="77777777">
            <w:trPr>
              <w:trHeight w:val="360"/>
              <w:jc w:val="center"/>
            </w:trPr>
            <w:tc>
              <w:tcPr>
                <w:tcW w:w="5000" w:type="pct"/>
                <w:vAlign w:val="center"/>
              </w:tcPr>
              <w:p w14:paraId="02E2040B" w14:textId="0A048E5D" w:rsidR="002A35A9" w:rsidRPr="00C16A70" w:rsidRDefault="002A35A9" w:rsidP="002A35A9">
                <w:pPr>
                  <w:pStyle w:val="af1"/>
                  <w:jc w:val="center"/>
                </w:pPr>
              </w:p>
              <w:p w14:paraId="33C1BC77" w14:textId="17FFC3AF" w:rsidR="002A35A9" w:rsidRPr="00C16A70" w:rsidRDefault="002A35A9" w:rsidP="002A35A9">
                <w:pPr>
                  <w:pStyle w:val="af1"/>
                  <w:jc w:val="center"/>
                </w:pPr>
              </w:p>
              <w:p w14:paraId="2A67E9FD" w14:textId="32185B0A" w:rsidR="002A35A9" w:rsidRPr="00C16A70" w:rsidRDefault="002A35A9" w:rsidP="002A35A9">
                <w:pPr>
                  <w:pStyle w:val="af1"/>
                  <w:jc w:val="center"/>
                </w:pPr>
              </w:p>
              <w:p w14:paraId="6F8867B3" w14:textId="77777777" w:rsidR="002A35A9" w:rsidRPr="00C16A70" w:rsidRDefault="002A35A9" w:rsidP="002A35A9">
                <w:pPr>
                  <w:pStyle w:val="af1"/>
                  <w:jc w:val="center"/>
                </w:pPr>
              </w:p>
              <w:p w14:paraId="5EFF213B" w14:textId="77777777" w:rsidR="002A35A9" w:rsidRPr="00C16A70" w:rsidRDefault="002A35A9" w:rsidP="002A35A9">
                <w:pPr>
                  <w:pStyle w:val="af1"/>
                  <w:jc w:val="center"/>
                </w:pPr>
              </w:p>
              <w:p w14:paraId="7CAAC127" w14:textId="77777777" w:rsidR="002A35A9" w:rsidRPr="00C16A70" w:rsidRDefault="002A35A9" w:rsidP="002A35A9">
                <w:pPr>
                  <w:pStyle w:val="af1"/>
                  <w:jc w:val="center"/>
                </w:pPr>
              </w:p>
              <w:p w14:paraId="3DC0E483" w14:textId="77777777" w:rsidR="002A35A9" w:rsidRPr="00C16A70" w:rsidRDefault="002A35A9" w:rsidP="002A35A9">
                <w:pPr>
                  <w:pStyle w:val="af1"/>
                  <w:jc w:val="center"/>
                </w:pPr>
              </w:p>
              <w:p w14:paraId="2C0B4C6F" w14:textId="77777777" w:rsidR="002A35A9" w:rsidRPr="00C16A70" w:rsidRDefault="002A35A9" w:rsidP="002A35A9">
                <w:pPr>
                  <w:pStyle w:val="af1"/>
                  <w:jc w:val="center"/>
                </w:pPr>
              </w:p>
              <w:p w14:paraId="488005CE" w14:textId="642901D3" w:rsidR="002A35A9" w:rsidRPr="00585F5E" w:rsidRDefault="002A35A9" w:rsidP="00D436F7">
                <w:pPr>
                  <w:pStyle w:val="af3"/>
                </w:pPr>
                <w:r w:rsidRPr="00585F5E">
                  <w:rPr>
                    <w:rFonts w:hint="eastAsia"/>
                  </w:rPr>
                  <w:t>第</w:t>
                </w:r>
                <w:r w:rsidR="004F5B00" w:rsidRPr="00585F5E">
                  <w:t>1.</w:t>
                </w:r>
                <w:r w:rsidR="005510E1" w:rsidRPr="00585F5E">
                  <w:t>3</w:t>
                </w:r>
                <w:r w:rsidRPr="00585F5E">
                  <w:rPr>
                    <w:rFonts w:hint="eastAsia"/>
                  </w:rPr>
                  <w:t>版</w:t>
                </w:r>
              </w:p>
              <w:p w14:paraId="726B949D" w14:textId="77777777" w:rsidR="002A35A9" w:rsidRPr="00585F5E" w:rsidRDefault="002A35A9" w:rsidP="002A35A9">
                <w:pPr>
                  <w:pStyle w:val="af1"/>
                  <w:jc w:val="center"/>
                </w:pPr>
              </w:p>
              <w:p w14:paraId="243130A4" w14:textId="53EB9097" w:rsidR="002A35A9" w:rsidRPr="00585F5E" w:rsidRDefault="007E4BC8" w:rsidP="00D436F7">
                <w:pPr>
                  <w:pStyle w:val="af3"/>
                </w:pPr>
                <w:r w:rsidRPr="00585F5E">
                  <w:rPr>
                    <w:rFonts w:hint="eastAsia"/>
                  </w:rPr>
                  <w:t>（</w:t>
                </w:r>
                <w:r w:rsidR="0031374F" w:rsidRPr="00585F5E">
                  <w:t>20</w:t>
                </w:r>
                <w:r w:rsidR="005510E1" w:rsidRPr="00585F5E">
                  <w:t>22</w:t>
                </w:r>
                <w:r w:rsidR="002A35A9" w:rsidRPr="00585F5E">
                  <w:rPr>
                    <w:rFonts w:hint="eastAsia"/>
                  </w:rPr>
                  <w:t>年</w:t>
                </w:r>
                <w:r w:rsidR="005510E1" w:rsidRPr="00585F5E">
                  <w:t>7</w:t>
                </w:r>
                <w:r w:rsidR="002A35A9" w:rsidRPr="00585F5E">
                  <w:rPr>
                    <w:rFonts w:hint="eastAsia"/>
                  </w:rPr>
                  <w:t>月</w:t>
                </w:r>
                <w:r w:rsidR="005510E1" w:rsidRPr="00585F5E">
                  <w:t>1</w:t>
                </w:r>
                <w:r w:rsidR="002A35A9" w:rsidRPr="00585F5E">
                  <w:rPr>
                    <w:rFonts w:hint="eastAsia"/>
                  </w:rPr>
                  <w:t>日）</w:t>
                </w:r>
              </w:p>
              <w:p w14:paraId="0E23C2BF" w14:textId="77777777" w:rsidR="002A35A9" w:rsidRPr="00585F5E" w:rsidRDefault="002A35A9" w:rsidP="002A35A9">
                <w:pPr>
                  <w:pStyle w:val="af1"/>
                  <w:jc w:val="center"/>
                </w:pPr>
              </w:p>
              <w:p w14:paraId="0CF2D196" w14:textId="77777777" w:rsidR="002A35A9" w:rsidRPr="00585F5E" w:rsidRDefault="002A35A9" w:rsidP="002A35A9">
                <w:pPr>
                  <w:pStyle w:val="af1"/>
                  <w:jc w:val="center"/>
                </w:pPr>
              </w:p>
              <w:p w14:paraId="5A5F23CF" w14:textId="77777777" w:rsidR="00EA783F" w:rsidRPr="00585F5E" w:rsidRDefault="002A35A9" w:rsidP="00D436F7">
                <w:pPr>
                  <w:pStyle w:val="af3"/>
                </w:pPr>
                <w:r w:rsidRPr="00585F5E">
                  <w:rPr>
                    <w:rFonts w:hint="eastAsia"/>
                  </w:rPr>
                  <w:t>株式会社NTTデータ</w:t>
                </w:r>
                <w:r w:rsidR="00216084" w:rsidRPr="00585F5E">
                  <w:rPr>
                    <w:rFonts w:hint="eastAsia"/>
                  </w:rPr>
                  <w:t xml:space="preserve"> </w:t>
                </w:r>
              </w:p>
              <w:p w14:paraId="0EED9E82" w14:textId="55B750BB" w:rsidR="00216084" w:rsidRPr="00585F5E" w:rsidRDefault="00EA783F" w:rsidP="00D436F7">
                <w:pPr>
                  <w:pStyle w:val="af3"/>
                </w:pPr>
                <w:r w:rsidRPr="00585F5E">
                  <w:rPr>
                    <w:rFonts w:hint="eastAsia"/>
                  </w:rPr>
                  <w:t xml:space="preserve">システム技術本部　</w:t>
                </w:r>
                <w:r w:rsidR="00116ECC" w:rsidRPr="00585F5E">
                  <w:rPr>
                    <w:rFonts w:hint="eastAsia"/>
                  </w:rPr>
                  <w:t>サイバー</w:t>
                </w:r>
                <w:r w:rsidRPr="00585F5E">
                  <w:rPr>
                    <w:rFonts w:hint="eastAsia"/>
                  </w:rPr>
                  <w:t>セキュリティ技術部</w:t>
                </w:r>
              </w:p>
              <w:p w14:paraId="4CE6A0B1" w14:textId="77777777" w:rsidR="00EE7ACC" w:rsidRPr="00C16A70" w:rsidRDefault="002A35A9" w:rsidP="00D436F7">
                <w:pPr>
                  <w:pStyle w:val="af3"/>
                </w:pPr>
                <w:r w:rsidRPr="00585F5E">
                  <w:rPr>
                    <w:rFonts w:hint="eastAsia"/>
                  </w:rPr>
                  <w:t>情報セキュリティ推進室</w:t>
                </w:r>
              </w:p>
            </w:tc>
          </w:tr>
        </w:tbl>
        <w:p w14:paraId="54F660B5" w14:textId="60D6B576" w:rsidR="00E95ADF" w:rsidRPr="00C16A70" w:rsidRDefault="008072DB" w:rsidP="00E95ADF">
          <w:r w:rsidRPr="00EA217E">
            <w:rPr>
              <w:noProof/>
            </w:rPr>
            <mc:AlternateContent>
              <mc:Choice Requires="wps">
                <w:drawing>
                  <wp:anchor distT="0" distB="0" distL="114300" distR="114300" simplePos="0" relativeHeight="251659264" behindDoc="0" locked="0" layoutInCell="1" allowOverlap="1" wp14:anchorId="79DEB4EB" wp14:editId="1ADAAB81">
                    <wp:simplePos x="0" y="0"/>
                    <wp:positionH relativeFrom="column">
                      <wp:posOffset>-842010</wp:posOffset>
                    </wp:positionH>
                    <wp:positionV relativeFrom="paragraph">
                      <wp:posOffset>-9134474</wp:posOffset>
                    </wp:positionV>
                    <wp:extent cx="1805508" cy="533400"/>
                    <wp:effectExtent l="0" t="0" r="19685" b="1905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508" cy="533400"/>
                            </a:xfrm>
                            <a:prstGeom prst="rect">
                              <a:avLst/>
                            </a:prstGeom>
                            <a:noFill/>
                            <a:ln w="9525" algn="ctr">
                              <a:solidFill>
                                <a:schemeClr val="tx1"/>
                              </a:solidFill>
                              <a:miter lim="800000"/>
                              <a:headEnd/>
                              <a:tailEnd/>
                            </a:ln>
                          </wps:spPr>
                          <wps:txbx>
                            <w:txbxContent>
                              <w:p w14:paraId="454BED6B" w14:textId="08E97516" w:rsidR="00585F5E" w:rsidRPr="00585F5E" w:rsidRDefault="00585F5E" w:rsidP="00585F5E">
                                <w:pPr>
                                  <w:pStyle w:val="Web"/>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情 報 種 別： 社外秘</w:t>
                                </w:r>
                              </w:p>
                              <w:p w14:paraId="0CDFF558" w14:textId="763EAFAD" w:rsidR="00585F5E" w:rsidRPr="00585F5E" w:rsidRDefault="00585F5E" w:rsidP="00585F5E">
                                <w:pPr>
                                  <w:pStyle w:val="Web"/>
                                  <w:tabs>
                                    <w:tab w:val="left" w:pos="1134"/>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会</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社</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 xml:space="preserve"> 名： </w:t>
                                </w:r>
                                <w:r w:rsidRPr="00585F5E">
                                  <w:rPr>
                                    <w:rFonts w:asciiTheme="majorEastAsia" w:eastAsiaTheme="majorEastAsia" w:hAnsiTheme="majorEastAsia" w:cstheme="minorBidi"/>
                                    <w:color w:val="000000" w:themeColor="text1"/>
                                    <w:kern w:val="24"/>
                                    <w:sz w:val="18"/>
                                    <w:szCs w:val="18"/>
                                  </w:rPr>
                                  <w:t>(</w:t>
                                </w:r>
                                <w:r w:rsidRPr="00585F5E">
                                  <w:rPr>
                                    <w:rFonts w:asciiTheme="majorEastAsia" w:eastAsiaTheme="majorEastAsia" w:hAnsiTheme="majorEastAsia" w:cstheme="minorBidi" w:hint="eastAsia"/>
                                    <w:color w:val="000000" w:themeColor="text1"/>
                                    <w:kern w:val="24"/>
                                    <w:sz w:val="18"/>
                                    <w:szCs w:val="18"/>
                                  </w:rPr>
                                  <w:t>株</w:t>
                                </w:r>
                                <w:r w:rsidRPr="00585F5E">
                                  <w:rPr>
                                    <w:rFonts w:asciiTheme="majorEastAsia" w:eastAsiaTheme="majorEastAsia" w:hAnsiTheme="majorEastAsia" w:cstheme="minorBidi"/>
                                    <w:color w:val="000000" w:themeColor="text1"/>
                                    <w:kern w:val="24"/>
                                    <w:sz w:val="18"/>
                                    <w:szCs w:val="18"/>
                                  </w:rPr>
                                  <w:t>)NTT</w:t>
                                </w:r>
                                <w:r w:rsidRPr="00585F5E">
                                  <w:rPr>
                                    <w:rFonts w:asciiTheme="majorEastAsia" w:eastAsiaTheme="majorEastAsia" w:hAnsiTheme="majorEastAsia" w:cstheme="minorBidi" w:hint="eastAsia"/>
                                    <w:color w:val="000000" w:themeColor="text1"/>
                                    <w:kern w:val="24"/>
                                    <w:sz w:val="18"/>
                                    <w:szCs w:val="18"/>
                                  </w:rPr>
                                  <w:t>データ</w:t>
                                </w:r>
                              </w:p>
                              <w:p w14:paraId="06D3F1C9" w14:textId="0A9D0029" w:rsidR="00585F5E" w:rsidRPr="00585F5E" w:rsidRDefault="00585F5E" w:rsidP="00585F5E">
                                <w:pPr>
                                  <w:pStyle w:val="Web"/>
                                  <w:tabs>
                                    <w:tab w:val="left" w:pos="993"/>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 xml:space="preserve">情報所有者 </w:t>
                                </w:r>
                                <w:r w:rsidRPr="00585F5E">
                                  <w:rPr>
                                    <w:rFonts w:asciiTheme="majorEastAsia" w:eastAsiaTheme="majorEastAsia" w:hAnsiTheme="majorEastAsia" w:cstheme="minorBidi"/>
                                    <w:color w:val="000000" w:themeColor="text1"/>
                                    <w:kern w:val="24"/>
                                    <w:sz w:val="18"/>
                                    <w:szCs w:val="18"/>
                                  </w:rPr>
                                  <w:tab/>
                                </w:r>
                                <w:r w:rsidRPr="00585F5E">
                                  <w:rPr>
                                    <w:rFonts w:asciiTheme="majorEastAsia" w:eastAsiaTheme="majorEastAsia" w:hAnsiTheme="majorEastAsia" w:cstheme="minorBidi" w:hint="eastAsia"/>
                                    <w:color w:val="000000" w:themeColor="text1"/>
                                    <w:kern w:val="24"/>
                                    <w:sz w:val="18"/>
                                    <w:szCs w:val="18"/>
                                  </w:rPr>
                                  <w:t>： 情報セキュリティ推進室</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情報セキュリティ推進</w:t>
                                </w:r>
                                <w:r w:rsidRPr="00585F5E">
                                  <w:rPr>
                                    <w:rFonts w:asciiTheme="majorEastAsia" w:eastAsiaTheme="majorEastAsia" w:hAnsiTheme="majorEastAsia" w:cstheme="minorBidi"/>
                                    <w:color w:val="000000" w:themeColor="text1"/>
                                    <w:kern w:val="24"/>
                                    <w:sz w:val="18"/>
                                    <w:szCs w:val="18"/>
                                  </w:rPr>
                                  <w:t>担当</w:t>
                                </w:r>
                              </w:p>
                            </w:txbxContent>
                          </wps:txbx>
                          <wps:bodyPr wrap="none" lIns="90000" tIns="46800" rIns="90000" bIns="46800" anchor="ctr">
                            <a:noAutofit/>
                          </wps:bodyPr>
                        </wps:wsp>
                      </a:graphicData>
                    </a:graphic>
                    <wp14:sizeRelV relativeFrom="margin">
                      <wp14:pctHeight>0</wp14:pctHeight>
                    </wp14:sizeRelV>
                  </wp:anchor>
                </w:drawing>
              </mc:Choice>
              <mc:Fallback>
                <w:pict>
                  <v:rect w14:anchorId="79DEB4EB" id="Rectangle 16" o:spid="_x0000_s1026" style="position:absolute;left:0;text-align:left;margin-left:-66.3pt;margin-top:-719.25pt;width:142.15pt;height:4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" filled="f" strokecolor="black [3213]">
                    <v:textbox inset="2.5mm,1.3mm,2.5mm,1.3mm">
                      <w:txbxContent>
                        <w:p w14:paraId="454BED6B" w14:textId="08E97516" w:rsidR="00585F5E" w:rsidRPr="00585F5E" w:rsidRDefault="00585F5E" w:rsidP="00585F5E">
                          <w:pPr>
                            <w:pStyle w:val="Web"/>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情 報 種 別： 社外秘</w:t>
                          </w:r>
                        </w:p>
                        <w:p w14:paraId="0CDFF558" w14:textId="763EAFAD" w:rsidR="00585F5E" w:rsidRPr="00585F5E" w:rsidRDefault="00585F5E" w:rsidP="00585F5E">
                          <w:pPr>
                            <w:pStyle w:val="Web"/>
                            <w:tabs>
                              <w:tab w:val="left" w:pos="1134"/>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会</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社</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 xml:space="preserve"> 名： </w:t>
                          </w:r>
                          <w:r w:rsidRPr="00585F5E">
                            <w:rPr>
                              <w:rFonts w:asciiTheme="majorEastAsia" w:eastAsiaTheme="majorEastAsia" w:hAnsiTheme="majorEastAsia" w:cstheme="minorBidi"/>
                              <w:color w:val="000000" w:themeColor="text1"/>
                              <w:kern w:val="24"/>
                              <w:sz w:val="18"/>
                              <w:szCs w:val="18"/>
                            </w:rPr>
                            <w:t>(</w:t>
                          </w:r>
                          <w:r w:rsidRPr="00585F5E">
                            <w:rPr>
                              <w:rFonts w:asciiTheme="majorEastAsia" w:eastAsiaTheme="majorEastAsia" w:hAnsiTheme="majorEastAsia" w:cstheme="minorBidi" w:hint="eastAsia"/>
                              <w:color w:val="000000" w:themeColor="text1"/>
                              <w:kern w:val="24"/>
                              <w:sz w:val="18"/>
                              <w:szCs w:val="18"/>
                            </w:rPr>
                            <w:t>株</w:t>
                          </w:r>
                          <w:r w:rsidRPr="00585F5E">
                            <w:rPr>
                              <w:rFonts w:asciiTheme="majorEastAsia" w:eastAsiaTheme="majorEastAsia" w:hAnsiTheme="majorEastAsia" w:cstheme="minorBidi"/>
                              <w:color w:val="000000" w:themeColor="text1"/>
                              <w:kern w:val="24"/>
                              <w:sz w:val="18"/>
                              <w:szCs w:val="18"/>
                            </w:rPr>
                            <w:t>)NTT</w:t>
                          </w:r>
                          <w:r w:rsidRPr="00585F5E">
                            <w:rPr>
                              <w:rFonts w:asciiTheme="majorEastAsia" w:eastAsiaTheme="majorEastAsia" w:hAnsiTheme="majorEastAsia" w:cstheme="minorBidi" w:hint="eastAsia"/>
                              <w:color w:val="000000" w:themeColor="text1"/>
                              <w:kern w:val="24"/>
                              <w:sz w:val="18"/>
                              <w:szCs w:val="18"/>
                            </w:rPr>
                            <w:t>データ</w:t>
                          </w:r>
                        </w:p>
                        <w:p w14:paraId="06D3F1C9" w14:textId="0A9D0029" w:rsidR="00585F5E" w:rsidRPr="00585F5E" w:rsidRDefault="00585F5E" w:rsidP="00585F5E">
                          <w:pPr>
                            <w:pStyle w:val="Web"/>
                            <w:tabs>
                              <w:tab w:val="left" w:pos="993"/>
                            </w:tabs>
                            <w:snapToGrid w:val="0"/>
                            <w:spacing w:before="0" w:beforeAutospacing="0" w:after="0" w:afterAutospacing="0"/>
                            <w:rPr>
                              <w:rFonts w:asciiTheme="majorEastAsia" w:eastAsiaTheme="majorEastAsia" w:hAnsiTheme="majorEastAsia"/>
                            </w:rPr>
                          </w:pPr>
                          <w:r w:rsidRPr="00585F5E">
                            <w:rPr>
                              <w:rFonts w:asciiTheme="majorEastAsia" w:eastAsiaTheme="majorEastAsia" w:hAnsiTheme="majorEastAsia" w:cstheme="minorBidi" w:hint="eastAsia"/>
                              <w:color w:val="000000" w:themeColor="text1"/>
                              <w:kern w:val="24"/>
                              <w:sz w:val="18"/>
                              <w:szCs w:val="18"/>
                            </w:rPr>
                            <w:t xml:space="preserve">情報所有者 </w:t>
                          </w:r>
                          <w:r w:rsidRPr="00585F5E">
                            <w:rPr>
                              <w:rFonts w:asciiTheme="majorEastAsia" w:eastAsiaTheme="majorEastAsia" w:hAnsiTheme="majorEastAsia" w:cstheme="minorBidi"/>
                              <w:color w:val="000000" w:themeColor="text1"/>
                              <w:kern w:val="24"/>
                              <w:sz w:val="18"/>
                              <w:szCs w:val="18"/>
                            </w:rPr>
                            <w:tab/>
                          </w:r>
                          <w:r w:rsidRPr="00585F5E">
                            <w:rPr>
                              <w:rFonts w:asciiTheme="majorEastAsia" w:eastAsiaTheme="majorEastAsia" w:hAnsiTheme="majorEastAsia" w:cstheme="minorBidi" w:hint="eastAsia"/>
                              <w:color w:val="000000" w:themeColor="text1"/>
                              <w:kern w:val="24"/>
                              <w:sz w:val="18"/>
                              <w:szCs w:val="18"/>
                            </w:rPr>
                            <w:t>： 情報セキュリティ推進室</w:t>
                          </w:r>
                          <w:r>
                            <w:rPr>
                              <w:rFonts w:asciiTheme="majorEastAsia" w:eastAsiaTheme="majorEastAsia" w:hAnsiTheme="majorEastAsia" w:cstheme="minorBidi" w:hint="eastAsia"/>
                              <w:color w:val="000000" w:themeColor="text1"/>
                              <w:kern w:val="24"/>
                              <w:sz w:val="18"/>
                              <w:szCs w:val="18"/>
                            </w:rPr>
                            <w:t xml:space="preserve"> </w:t>
                          </w:r>
                          <w:r w:rsidRPr="00585F5E">
                            <w:rPr>
                              <w:rFonts w:asciiTheme="majorEastAsia" w:eastAsiaTheme="majorEastAsia" w:hAnsiTheme="majorEastAsia" w:cstheme="minorBidi" w:hint="eastAsia"/>
                              <w:color w:val="000000" w:themeColor="text1"/>
                              <w:kern w:val="24"/>
                              <w:sz w:val="18"/>
                              <w:szCs w:val="18"/>
                            </w:rPr>
                            <w:t>情報セキュリティ推進</w:t>
                          </w:r>
                          <w:r w:rsidRPr="00585F5E">
                            <w:rPr>
                              <w:rFonts w:asciiTheme="majorEastAsia" w:eastAsiaTheme="majorEastAsia" w:hAnsiTheme="majorEastAsia" w:cstheme="minorBidi"/>
                              <w:color w:val="000000" w:themeColor="text1"/>
                              <w:kern w:val="24"/>
                              <w:sz w:val="18"/>
                              <w:szCs w:val="18"/>
                            </w:rPr>
                            <w:t>担当</w:t>
                          </w:r>
                        </w:p>
                      </w:txbxContent>
                    </v:textbox>
                  </v:rect>
                </w:pict>
              </mc:Fallback>
            </mc:AlternateContent>
          </w:r>
          <w:r w:rsidR="00E95ADF" w:rsidRPr="00C16A70">
            <w:br w:type="page"/>
          </w:r>
        </w:p>
        <w:p w14:paraId="6A2554D9" w14:textId="77777777" w:rsidR="00CE0C10" w:rsidRPr="00C16A70" w:rsidRDefault="00CE0C10" w:rsidP="001A0B1D">
          <w:pPr>
            <w:pStyle w:val="af7"/>
          </w:pPr>
        </w:p>
        <w:p w14:paraId="0AE8E390" w14:textId="77777777" w:rsidR="00FF6EDF" w:rsidRPr="00C16A70" w:rsidRDefault="00C5396F" w:rsidP="001A0B1D">
          <w:pPr>
            <w:pStyle w:val="af7"/>
          </w:pPr>
          <w:r w:rsidRPr="00C16A70">
            <w:rPr>
              <w:rFonts w:hint="eastAsia"/>
            </w:rPr>
            <w:t>目次</w:t>
          </w:r>
        </w:p>
      </w:sdtContent>
    </w:sdt>
    <w:p w14:paraId="5A0E7DA0" w14:textId="05A9CFB3" w:rsidR="00CC2830" w:rsidRPr="00585F5E" w:rsidRDefault="004F4D39">
      <w:pPr>
        <w:pStyle w:val="11"/>
        <w:tabs>
          <w:tab w:val="left" w:pos="420"/>
          <w:tab w:val="right" w:leader="dot" w:pos="8494"/>
        </w:tabs>
        <w:rPr>
          <w:b w:val="0"/>
          <w:bCs w:val="0"/>
          <w:caps w:val="0"/>
          <w:noProof/>
          <w:sz w:val="21"/>
          <w:szCs w:val="22"/>
        </w:rPr>
      </w:pPr>
      <w:r w:rsidRPr="00585F5E">
        <w:fldChar w:fldCharType="begin"/>
      </w:r>
      <w:r w:rsidRPr="00585F5E">
        <w:instrText xml:space="preserve"> TOC \o "2-3" \t "</w:instrText>
      </w:r>
      <w:r w:rsidRPr="00585F5E">
        <w:instrText>見出し</w:instrText>
      </w:r>
      <w:r w:rsidRPr="00585F5E">
        <w:instrText xml:space="preserve"> 1,1" </w:instrText>
      </w:r>
      <w:r w:rsidRPr="00585F5E">
        <w:fldChar w:fldCharType="separate"/>
      </w:r>
      <w:r w:rsidR="00CC2830" w:rsidRPr="00585F5E">
        <w:rPr>
          <w:rFonts w:asciiTheme="majorHAnsi" w:cstheme="majorHAnsi"/>
          <w:noProof/>
        </w:rPr>
        <w:t>1.</w:t>
      </w:r>
      <w:r w:rsidR="00CC2830" w:rsidRPr="00585F5E">
        <w:rPr>
          <w:b w:val="0"/>
          <w:bCs w:val="0"/>
          <w:caps w:val="0"/>
          <w:noProof/>
          <w:sz w:val="21"/>
          <w:szCs w:val="22"/>
        </w:rPr>
        <w:tab/>
      </w:r>
      <w:r w:rsidR="00CC2830" w:rsidRPr="00585F5E">
        <w:rPr>
          <w:noProof/>
        </w:rPr>
        <w:t>はじめに</w:t>
      </w:r>
      <w:r w:rsidR="00CC2830" w:rsidRPr="00585F5E">
        <w:rPr>
          <w:noProof/>
        </w:rPr>
        <w:tab/>
      </w:r>
      <w:r w:rsidR="00CC2830" w:rsidRPr="00585F5E">
        <w:rPr>
          <w:noProof/>
        </w:rPr>
        <w:fldChar w:fldCharType="begin"/>
      </w:r>
      <w:r w:rsidR="00CC2830" w:rsidRPr="00585F5E">
        <w:rPr>
          <w:noProof/>
        </w:rPr>
        <w:instrText xml:space="preserve"> PAGEREF _Toc11230270 \h </w:instrText>
      </w:r>
      <w:r w:rsidR="00CC2830" w:rsidRPr="00585F5E">
        <w:rPr>
          <w:noProof/>
        </w:rPr>
      </w:r>
      <w:r w:rsidR="00CC2830" w:rsidRPr="00585F5E">
        <w:rPr>
          <w:noProof/>
        </w:rPr>
        <w:fldChar w:fldCharType="separate"/>
      </w:r>
      <w:r w:rsidR="00CC2830" w:rsidRPr="00585F5E">
        <w:rPr>
          <w:noProof/>
        </w:rPr>
        <w:t>4</w:t>
      </w:r>
      <w:r w:rsidR="00CC2830" w:rsidRPr="00585F5E">
        <w:rPr>
          <w:noProof/>
        </w:rPr>
        <w:fldChar w:fldCharType="end"/>
      </w:r>
    </w:p>
    <w:p w14:paraId="78F656BC" w14:textId="5F58C898" w:rsidR="00CC2830" w:rsidRPr="00585F5E" w:rsidRDefault="00CC2830">
      <w:pPr>
        <w:pStyle w:val="23"/>
        <w:tabs>
          <w:tab w:val="left" w:pos="840"/>
          <w:tab w:val="right" w:leader="dot" w:pos="8494"/>
        </w:tabs>
        <w:rPr>
          <w:smallCaps w:val="0"/>
          <w:noProof/>
          <w:sz w:val="21"/>
          <w:szCs w:val="22"/>
        </w:rPr>
      </w:pPr>
      <w:r w:rsidRPr="00585F5E">
        <w:rPr>
          <w:noProof/>
        </w:rPr>
        <w:t>1.1.</w:t>
      </w:r>
      <w:r w:rsidRPr="00585F5E">
        <w:rPr>
          <w:smallCaps w:val="0"/>
          <w:noProof/>
          <w:sz w:val="21"/>
          <w:szCs w:val="22"/>
        </w:rPr>
        <w:tab/>
      </w:r>
      <w:r w:rsidRPr="00585F5E">
        <w:rPr>
          <w:noProof/>
        </w:rPr>
        <w:t>本施策の主旨</w:t>
      </w:r>
      <w:r w:rsidRPr="00585F5E">
        <w:rPr>
          <w:noProof/>
        </w:rPr>
        <w:tab/>
      </w:r>
      <w:r w:rsidRPr="00585F5E">
        <w:rPr>
          <w:noProof/>
        </w:rPr>
        <w:fldChar w:fldCharType="begin"/>
      </w:r>
      <w:r w:rsidRPr="00585F5E">
        <w:rPr>
          <w:noProof/>
        </w:rPr>
        <w:instrText xml:space="preserve"> PAGEREF _Toc11230271 \h </w:instrText>
      </w:r>
      <w:r w:rsidRPr="00585F5E">
        <w:rPr>
          <w:noProof/>
        </w:rPr>
      </w:r>
      <w:r w:rsidRPr="00585F5E">
        <w:rPr>
          <w:noProof/>
        </w:rPr>
        <w:fldChar w:fldCharType="separate"/>
      </w:r>
      <w:r w:rsidRPr="00585F5E">
        <w:rPr>
          <w:noProof/>
        </w:rPr>
        <w:t>4</w:t>
      </w:r>
      <w:r w:rsidRPr="00585F5E">
        <w:rPr>
          <w:noProof/>
        </w:rPr>
        <w:fldChar w:fldCharType="end"/>
      </w:r>
    </w:p>
    <w:p w14:paraId="1D6A74EB" w14:textId="239461E2" w:rsidR="00CC2830" w:rsidRPr="00585F5E" w:rsidRDefault="00CC2830">
      <w:pPr>
        <w:pStyle w:val="23"/>
        <w:tabs>
          <w:tab w:val="left" w:pos="840"/>
          <w:tab w:val="right" w:leader="dot" w:pos="8494"/>
        </w:tabs>
        <w:rPr>
          <w:smallCaps w:val="0"/>
          <w:noProof/>
          <w:sz w:val="21"/>
          <w:szCs w:val="22"/>
        </w:rPr>
      </w:pPr>
      <w:r w:rsidRPr="00585F5E">
        <w:rPr>
          <w:noProof/>
        </w:rPr>
        <w:t>1.2.</w:t>
      </w:r>
      <w:r w:rsidRPr="00585F5E">
        <w:rPr>
          <w:smallCaps w:val="0"/>
          <w:noProof/>
          <w:sz w:val="21"/>
          <w:szCs w:val="22"/>
        </w:rPr>
        <w:tab/>
      </w:r>
      <w:r w:rsidRPr="00585F5E">
        <w:rPr>
          <w:noProof/>
        </w:rPr>
        <w:t>Web</w:t>
      </w:r>
      <w:r w:rsidRPr="00585F5E">
        <w:rPr>
          <w:noProof/>
        </w:rPr>
        <w:t>アップロードの申請について</w:t>
      </w:r>
      <w:r w:rsidRPr="00585F5E">
        <w:rPr>
          <w:noProof/>
        </w:rPr>
        <w:tab/>
      </w:r>
      <w:r w:rsidRPr="00585F5E">
        <w:rPr>
          <w:noProof/>
        </w:rPr>
        <w:fldChar w:fldCharType="begin"/>
      </w:r>
      <w:r w:rsidRPr="00585F5E">
        <w:rPr>
          <w:noProof/>
        </w:rPr>
        <w:instrText xml:space="preserve"> PAGEREF _Toc11230272 \h </w:instrText>
      </w:r>
      <w:r w:rsidRPr="00585F5E">
        <w:rPr>
          <w:noProof/>
        </w:rPr>
      </w:r>
      <w:r w:rsidRPr="00585F5E">
        <w:rPr>
          <w:noProof/>
        </w:rPr>
        <w:fldChar w:fldCharType="separate"/>
      </w:r>
      <w:r w:rsidRPr="00585F5E">
        <w:rPr>
          <w:noProof/>
        </w:rPr>
        <w:t>4</w:t>
      </w:r>
      <w:r w:rsidRPr="00585F5E">
        <w:rPr>
          <w:noProof/>
        </w:rPr>
        <w:fldChar w:fldCharType="end"/>
      </w:r>
    </w:p>
    <w:p w14:paraId="18141059" w14:textId="1AE6FF91" w:rsidR="00CC2830" w:rsidRPr="00585F5E" w:rsidRDefault="00CC2830">
      <w:pPr>
        <w:pStyle w:val="23"/>
        <w:tabs>
          <w:tab w:val="left" w:pos="840"/>
          <w:tab w:val="right" w:leader="dot" w:pos="8494"/>
        </w:tabs>
        <w:rPr>
          <w:smallCaps w:val="0"/>
          <w:noProof/>
          <w:sz w:val="21"/>
          <w:szCs w:val="22"/>
        </w:rPr>
      </w:pPr>
      <w:r w:rsidRPr="00585F5E">
        <w:rPr>
          <w:noProof/>
        </w:rPr>
        <w:t>1.3.</w:t>
      </w:r>
      <w:r w:rsidRPr="00585F5E">
        <w:rPr>
          <w:smallCaps w:val="0"/>
          <w:noProof/>
          <w:sz w:val="21"/>
          <w:szCs w:val="22"/>
        </w:rPr>
        <w:tab/>
      </w:r>
      <w:r w:rsidRPr="00585F5E">
        <w:rPr>
          <w:noProof/>
        </w:rPr>
        <w:t>Web</w:t>
      </w:r>
      <w:r w:rsidRPr="00585F5E">
        <w:rPr>
          <w:noProof/>
        </w:rPr>
        <w:t>アップロード先のセキュリティ確認について</w:t>
      </w:r>
      <w:r w:rsidRPr="00585F5E">
        <w:rPr>
          <w:noProof/>
        </w:rPr>
        <w:tab/>
      </w:r>
      <w:r w:rsidRPr="00585F5E">
        <w:rPr>
          <w:noProof/>
        </w:rPr>
        <w:fldChar w:fldCharType="begin"/>
      </w:r>
      <w:r w:rsidRPr="00585F5E">
        <w:rPr>
          <w:noProof/>
        </w:rPr>
        <w:instrText xml:space="preserve"> PAGEREF _Toc11230273 \h </w:instrText>
      </w:r>
      <w:r w:rsidRPr="00585F5E">
        <w:rPr>
          <w:noProof/>
        </w:rPr>
      </w:r>
      <w:r w:rsidRPr="00585F5E">
        <w:rPr>
          <w:noProof/>
        </w:rPr>
        <w:fldChar w:fldCharType="separate"/>
      </w:r>
      <w:r w:rsidRPr="00585F5E">
        <w:rPr>
          <w:noProof/>
        </w:rPr>
        <w:t>4</w:t>
      </w:r>
      <w:r w:rsidRPr="00585F5E">
        <w:rPr>
          <w:noProof/>
        </w:rPr>
        <w:fldChar w:fldCharType="end"/>
      </w:r>
    </w:p>
    <w:p w14:paraId="54C3E9EB" w14:textId="4907A0E1" w:rsidR="00CC2830" w:rsidRPr="00585F5E" w:rsidRDefault="00CC2830">
      <w:pPr>
        <w:pStyle w:val="23"/>
        <w:tabs>
          <w:tab w:val="left" w:pos="840"/>
          <w:tab w:val="right" w:leader="dot" w:pos="8494"/>
        </w:tabs>
        <w:rPr>
          <w:smallCaps w:val="0"/>
          <w:noProof/>
          <w:sz w:val="21"/>
          <w:szCs w:val="22"/>
        </w:rPr>
      </w:pPr>
      <w:r w:rsidRPr="00585F5E">
        <w:rPr>
          <w:noProof/>
        </w:rPr>
        <w:t>1.4.</w:t>
      </w:r>
      <w:r w:rsidRPr="00585F5E">
        <w:rPr>
          <w:smallCaps w:val="0"/>
          <w:noProof/>
          <w:sz w:val="21"/>
          <w:szCs w:val="22"/>
        </w:rPr>
        <w:tab/>
      </w:r>
      <w:r w:rsidRPr="00585F5E">
        <w:rPr>
          <w:noProof/>
        </w:rPr>
        <w:t>本書の対象</w:t>
      </w:r>
      <w:r w:rsidRPr="00585F5E">
        <w:rPr>
          <w:noProof/>
        </w:rPr>
        <w:tab/>
      </w:r>
      <w:r w:rsidRPr="00585F5E">
        <w:rPr>
          <w:noProof/>
        </w:rPr>
        <w:fldChar w:fldCharType="begin"/>
      </w:r>
      <w:r w:rsidRPr="00585F5E">
        <w:rPr>
          <w:noProof/>
        </w:rPr>
        <w:instrText xml:space="preserve"> PAGEREF _Toc11230274 \h </w:instrText>
      </w:r>
      <w:r w:rsidRPr="00585F5E">
        <w:rPr>
          <w:noProof/>
        </w:rPr>
      </w:r>
      <w:r w:rsidRPr="00585F5E">
        <w:rPr>
          <w:noProof/>
        </w:rPr>
        <w:fldChar w:fldCharType="separate"/>
      </w:r>
      <w:r w:rsidRPr="00585F5E">
        <w:rPr>
          <w:noProof/>
        </w:rPr>
        <w:t>5</w:t>
      </w:r>
      <w:r w:rsidRPr="00585F5E">
        <w:rPr>
          <w:noProof/>
        </w:rPr>
        <w:fldChar w:fldCharType="end"/>
      </w:r>
    </w:p>
    <w:p w14:paraId="7AF1B010" w14:textId="06F27421"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2.</w:t>
      </w:r>
      <w:r w:rsidRPr="00585F5E">
        <w:rPr>
          <w:b w:val="0"/>
          <w:bCs w:val="0"/>
          <w:caps w:val="0"/>
          <w:noProof/>
          <w:sz w:val="21"/>
          <w:szCs w:val="22"/>
        </w:rPr>
        <w:tab/>
      </w:r>
      <w:r w:rsidRPr="00585F5E">
        <w:rPr>
          <w:noProof/>
        </w:rPr>
        <w:t>Web</w:t>
      </w:r>
      <w:r w:rsidRPr="00585F5E">
        <w:rPr>
          <w:noProof/>
        </w:rPr>
        <w:t>アップロード利用申請前の検討</w:t>
      </w:r>
      <w:r w:rsidRPr="00585F5E">
        <w:rPr>
          <w:noProof/>
        </w:rPr>
        <w:tab/>
      </w:r>
      <w:r w:rsidRPr="00585F5E">
        <w:rPr>
          <w:noProof/>
        </w:rPr>
        <w:fldChar w:fldCharType="begin"/>
      </w:r>
      <w:r w:rsidRPr="00585F5E">
        <w:rPr>
          <w:noProof/>
        </w:rPr>
        <w:instrText xml:space="preserve"> PAGEREF _Toc11230275 \h </w:instrText>
      </w:r>
      <w:r w:rsidRPr="00585F5E">
        <w:rPr>
          <w:noProof/>
        </w:rPr>
      </w:r>
      <w:r w:rsidRPr="00585F5E">
        <w:rPr>
          <w:noProof/>
        </w:rPr>
        <w:fldChar w:fldCharType="separate"/>
      </w:r>
      <w:r w:rsidRPr="00585F5E">
        <w:rPr>
          <w:noProof/>
        </w:rPr>
        <w:t>6</w:t>
      </w:r>
      <w:r w:rsidRPr="00585F5E">
        <w:rPr>
          <w:noProof/>
        </w:rPr>
        <w:fldChar w:fldCharType="end"/>
      </w:r>
    </w:p>
    <w:p w14:paraId="24FC51E5" w14:textId="2B2084CD" w:rsidR="00CC2830" w:rsidRPr="00585F5E" w:rsidRDefault="00CC2830">
      <w:pPr>
        <w:pStyle w:val="23"/>
        <w:tabs>
          <w:tab w:val="left" w:pos="840"/>
          <w:tab w:val="right" w:leader="dot" w:pos="8494"/>
        </w:tabs>
        <w:rPr>
          <w:smallCaps w:val="0"/>
          <w:noProof/>
          <w:sz w:val="21"/>
          <w:szCs w:val="22"/>
        </w:rPr>
      </w:pPr>
      <w:r w:rsidRPr="00585F5E">
        <w:rPr>
          <w:noProof/>
        </w:rPr>
        <w:t>2.1.</w:t>
      </w:r>
      <w:r w:rsidRPr="00585F5E">
        <w:rPr>
          <w:smallCaps w:val="0"/>
          <w:noProof/>
          <w:sz w:val="21"/>
          <w:szCs w:val="22"/>
        </w:rPr>
        <w:tab/>
      </w:r>
      <w:r w:rsidRPr="00585F5E">
        <w:rPr>
          <w:noProof/>
        </w:rPr>
        <w:t>当社が提供するファイル共有サービスの検討</w:t>
      </w:r>
      <w:r w:rsidRPr="00585F5E">
        <w:rPr>
          <w:noProof/>
        </w:rPr>
        <w:tab/>
      </w:r>
      <w:r w:rsidRPr="00585F5E">
        <w:rPr>
          <w:noProof/>
        </w:rPr>
        <w:fldChar w:fldCharType="begin"/>
      </w:r>
      <w:r w:rsidRPr="00585F5E">
        <w:rPr>
          <w:noProof/>
        </w:rPr>
        <w:instrText xml:space="preserve"> PAGEREF _Toc11230276 \h </w:instrText>
      </w:r>
      <w:r w:rsidRPr="00585F5E">
        <w:rPr>
          <w:noProof/>
        </w:rPr>
      </w:r>
      <w:r w:rsidRPr="00585F5E">
        <w:rPr>
          <w:noProof/>
        </w:rPr>
        <w:fldChar w:fldCharType="separate"/>
      </w:r>
      <w:r w:rsidRPr="00585F5E">
        <w:rPr>
          <w:noProof/>
        </w:rPr>
        <w:t>6</w:t>
      </w:r>
      <w:r w:rsidRPr="00585F5E">
        <w:rPr>
          <w:noProof/>
        </w:rPr>
        <w:fldChar w:fldCharType="end"/>
      </w:r>
    </w:p>
    <w:p w14:paraId="7EDE903C" w14:textId="4DE70D0F"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3.</w:t>
      </w:r>
      <w:r w:rsidRPr="00585F5E">
        <w:rPr>
          <w:b w:val="0"/>
          <w:bCs w:val="0"/>
          <w:caps w:val="0"/>
          <w:noProof/>
          <w:sz w:val="21"/>
          <w:szCs w:val="22"/>
        </w:rPr>
        <w:tab/>
      </w:r>
      <w:r w:rsidRPr="00585F5E">
        <w:rPr>
          <w:noProof/>
        </w:rPr>
        <w:t>申請手続き</w:t>
      </w:r>
      <w:r w:rsidRPr="00585F5E">
        <w:rPr>
          <w:noProof/>
        </w:rPr>
        <w:tab/>
      </w:r>
      <w:r w:rsidRPr="00585F5E">
        <w:rPr>
          <w:noProof/>
        </w:rPr>
        <w:fldChar w:fldCharType="begin"/>
      </w:r>
      <w:r w:rsidRPr="00585F5E">
        <w:rPr>
          <w:noProof/>
        </w:rPr>
        <w:instrText xml:space="preserve"> PAGEREF _Toc11230277 \h </w:instrText>
      </w:r>
      <w:r w:rsidRPr="00585F5E">
        <w:rPr>
          <w:noProof/>
        </w:rPr>
      </w:r>
      <w:r w:rsidRPr="00585F5E">
        <w:rPr>
          <w:noProof/>
        </w:rPr>
        <w:fldChar w:fldCharType="separate"/>
      </w:r>
      <w:r w:rsidRPr="00585F5E">
        <w:rPr>
          <w:noProof/>
        </w:rPr>
        <w:t>7</w:t>
      </w:r>
      <w:r w:rsidRPr="00585F5E">
        <w:rPr>
          <w:noProof/>
        </w:rPr>
        <w:fldChar w:fldCharType="end"/>
      </w:r>
    </w:p>
    <w:p w14:paraId="3B504A07" w14:textId="1266DECD" w:rsidR="00CC2830" w:rsidRPr="00585F5E" w:rsidRDefault="00CC2830">
      <w:pPr>
        <w:pStyle w:val="23"/>
        <w:tabs>
          <w:tab w:val="left" w:pos="840"/>
          <w:tab w:val="right" w:leader="dot" w:pos="8494"/>
        </w:tabs>
        <w:rPr>
          <w:smallCaps w:val="0"/>
          <w:noProof/>
          <w:sz w:val="21"/>
          <w:szCs w:val="22"/>
        </w:rPr>
      </w:pPr>
      <w:r w:rsidRPr="00585F5E">
        <w:rPr>
          <w:noProof/>
        </w:rPr>
        <w:t>3.1.</w:t>
      </w:r>
      <w:r w:rsidRPr="00585F5E">
        <w:rPr>
          <w:smallCaps w:val="0"/>
          <w:noProof/>
          <w:sz w:val="21"/>
          <w:szCs w:val="22"/>
        </w:rPr>
        <w:tab/>
      </w:r>
      <w:r w:rsidRPr="00585F5E">
        <w:rPr>
          <w:noProof/>
        </w:rPr>
        <w:t>申請手続き毎の手順</w:t>
      </w:r>
      <w:r w:rsidRPr="00585F5E">
        <w:rPr>
          <w:noProof/>
        </w:rPr>
        <w:tab/>
      </w:r>
      <w:r w:rsidRPr="00585F5E">
        <w:rPr>
          <w:noProof/>
        </w:rPr>
        <w:fldChar w:fldCharType="begin"/>
      </w:r>
      <w:r w:rsidRPr="00585F5E">
        <w:rPr>
          <w:noProof/>
        </w:rPr>
        <w:instrText xml:space="preserve"> PAGEREF _Toc11230278 \h </w:instrText>
      </w:r>
      <w:r w:rsidRPr="00585F5E">
        <w:rPr>
          <w:noProof/>
        </w:rPr>
      </w:r>
      <w:r w:rsidRPr="00585F5E">
        <w:rPr>
          <w:noProof/>
        </w:rPr>
        <w:fldChar w:fldCharType="separate"/>
      </w:r>
      <w:r w:rsidRPr="00585F5E">
        <w:rPr>
          <w:noProof/>
        </w:rPr>
        <w:t>7</w:t>
      </w:r>
      <w:r w:rsidRPr="00585F5E">
        <w:rPr>
          <w:noProof/>
        </w:rPr>
        <w:fldChar w:fldCharType="end"/>
      </w:r>
    </w:p>
    <w:p w14:paraId="1234CEAE" w14:textId="793861C2" w:rsidR="00CC2830" w:rsidRPr="00585F5E" w:rsidRDefault="00CC2830">
      <w:pPr>
        <w:pStyle w:val="33"/>
        <w:rPr>
          <w:rFonts w:cstheme="minorBidi"/>
          <w:i w:val="0"/>
          <w:iCs w:val="0"/>
          <w:color w:val="auto"/>
          <w:sz w:val="21"/>
          <w:szCs w:val="22"/>
        </w:rPr>
      </w:pPr>
      <w:r w:rsidRPr="00585F5E">
        <w:rPr>
          <w:i w:val="0"/>
        </w:rPr>
        <w:t>3.1.1.</w:t>
      </w:r>
      <w:r w:rsidRPr="00585F5E">
        <w:rPr>
          <w:rFonts w:cstheme="minorBidi"/>
          <w:i w:val="0"/>
          <w:iCs w:val="0"/>
          <w:color w:val="auto"/>
          <w:sz w:val="21"/>
          <w:szCs w:val="22"/>
        </w:rPr>
        <w:tab/>
      </w:r>
      <w:r w:rsidRPr="00585F5E">
        <w:rPr>
          <w:i w:val="0"/>
        </w:rPr>
        <w:t>新規利用申請</w:t>
      </w:r>
      <w:r w:rsidRPr="00585F5E">
        <w:rPr>
          <w:i w:val="0"/>
        </w:rPr>
        <w:tab/>
      </w:r>
      <w:r w:rsidRPr="00585F5E">
        <w:rPr>
          <w:i w:val="0"/>
        </w:rPr>
        <w:fldChar w:fldCharType="begin"/>
      </w:r>
      <w:r w:rsidRPr="00585F5E">
        <w:rPr>
          <w:i w:val="0"/>
        </w:rPr>
        <w:instrText xml:space="preserve"> PAGEREF _Toc11230279 \h </w:instrText>
      </w:r>
      <w:r w:rsidRPr="00585F5E">
        <w:rPr>
          <w:i w:val="0"/>
        </w:rPr>
      </w:r>
      <w:r w:rsidRPr="00585F5E">
        <w:rPr>
          <w:i w:val="0"/>
        </w:rPr>
        <w:fldChar w:fldCharType="separate"/>
      </w:r>
      <w:r w:rsidRPr="00585F5E">
        <w:rPr>
          <w:i w:val="0"/>
        </w:rPr>
        <w:t>7</w:t>
      </w:r>
      <w:r w:rsidRPr="00585F5E">
        <w:rPr>
          <w:i w:val="0"/>
        </w:rPr>
        <w:fldChar w:fldCharType="end"/>
      </w:r>
    </w:p>
    <w:p w14:paraId="0EE99E6A" w14:textId="64466DAE" w:rsidR="00CC2830" w:rsidRPr="00585F5E" w:rsidRDefault="00CC2830">
      <w:pPr>
        <w:pStyle w:val="33"/>
        <w:rPr>
          <w:rFonts w:cstheme="minorBidi"/>
          <w:i w:val="0"/>
          <w:iCs w:val="0"/>
          <w:color w:val="auto"/>
          <w:sz w:val="21"/>
          <w:szCs w:val="22"/>
        </w:rPr>
      </w:pPr>
      <w:r w:rsidRPr="00585F5E">
        <w:rPr>
          <w:i w:val="0"/>
        </w:rPr>
        <w:t>3.1.2.</w:t>
      </w:r>
      <w:r w:rsidRPr="00585F5E">
        <w:rPr>
          <w:rFonts w:cstheme="minorBidi"/>
          <w:i w:val="0"/>
          <w:iCs w:val="0"/>
          <w:color w:val="auto"/>
          <w:sz w:val="21"/>
          <w:szCs w:val="22"/>
        </w:rPr>
        <w:tab/>
      </w:r>
      <w:r w:rsidRPr="00585F5E">
        <w:rPr>
          <w:i w:val="0"/>
        </w:rPr>
        <w:t>更新</w:t>
      </w:r>
      <w:r w:rsidRPr="00585F5E">
        <w:rPr>
          <w:i w:val="0"/>
        </w:rPr>
        <w:t>/</w:t>
      </w:r>
      <w:r w:rsidRPr="00585F5E">
        <w:rPr>
          <w:i w:val="0"/>
        </w:rPr>
        <w:t>変更申請</w:t>
      </w:r>
      <w:r w:rsidRPr="00585F5E">
        <w:rPr>
          <w:i w:val="0"/>
        </w:rPr>
        <w:tab/>
      </w:r>
      <w:r w:rsidRPr="00585F5E">
        <w:rPr>
          <w:i w:val="0"/>
        </w:rPr>
        <w:fldChar w:fldCharType="begin"/>
      </w:r>
      <w:r w:rsidRPr="00585F5E">
        <w:rPr>
          <w:i w:val="0"/>
        </w:rPr>
        <w:instrText xml:space="preserve"> PAGEREF _Toc11230280 \h </w:instrText>
      </w:r>
      <w:r w:rsidRPr="00585F5E">
        <w:rPr>
          <w:i w:val="0"/>
        </w:rPr>
      </w:r>
      <w:r w:rsidRPr="00585F5E">
        <w:rPr>
          <w:i w:val="0"/>
        </w:rPr>
        <w:fldChar w:fldCharType="separate"/>
      </w:r>
      <w:r w:rsidRPr="00585F5E">
        <w:rPr>
          <w:i w:val="0"/>
        </w:rPr>
        <w:t>9</w:t>
      </w:r>
      <w:r w:rsidRPr="00585F5E">
        <w:rPr>
          <w:i w:val="0"/>
        </w:rPr>
        <w:fldChar w:fldCharType="end"/>
      </w:r>
    </w:p>
    <w:p w14:paraId="336EFAA3" w14:textId="6704A61D" w:rsidR="00CC2830" w:rsidRPr="00585F5E" w:rsidRDefault="00CC2830">
      <w:pPr>
        <w:pStyle w:val="33"/>
        <w:rPr>
          <w:rFonts w:cstheme="minorBidi"/>
          <w:i w:val="0"/>
          <w:iCs w:val="0"/>
          <w:color w:val="auto"/>
          <w:sz w:val="21"/>
          <w:szCs w:val="22"/>
        </w:rPr>
      </w:pPr>
      <w:r w:rsidRPr="00585F5E">
        <w:rPr>
          <w:i w:val="0"/>
        </w:rPr>
        <w:t>3.1.3.</w:t>
      </w:r>
      <w:r w:rsidRPr="00585F5E">
        <w:rPr>
          <w:rFonts w:cstheme="minorBidi"/>
          <w:i w:val="0"/>
          <w:iCs w:val="0"/>
          <w:color w:val="auto"/>
          <w:sz w:val="21"/>
          <w:szCs w:val="22"/>
        </w:rPr>
        <w:tab/>
      </w:r>
      <w:r w:rsidRPr="00585F5E">
        <w:rPr>
          <w:i w:val="0"/>
        </w:rPr>
        <w:t>利用停止申請</w:t>
      </w:r>
      <w:r w:rsidRPr="00585F5E">
        <w:rPr>
          <w:i w:val="0"/>
        </w:rPr>
        <w:tab/>
      </w:r>
      <w:r w:rsidRPr="00585F5E">
        <w:rPr>
          <w:i w:val="0"/>
        </w:rPr>
        <w:fldChar w:fldCharType="begin"/>
      </w:r>
      <w:r w:rsidRPr="00585F5E">
        <w:rPr>
          <w:i w:val="0"/>
        </w:rPr>
        <w:instrText xml:space="preserve"> PAGEREF _Toc11230281 \h </w:instrText>
      </w:r>
      <w:r w:rsidRPr="00585F5E">
        <w:rPr>
          <w:i w:val="0"/>
        </w:rPr>
      </w:r>
      <w:r w:rsidRPr="00585F5E">
        <w:rPr>
          <w:i w:val="0"/>
        </w:rPr>
        <w:fldChar w:fldCharType="separate"/>
      </w:r>
      <w:r w:rsidRPr="00585F5E">
        <w:rPr>
          <w:i w:val="0"/>
        </w:rPr>
        <w:t>11</w:t>
      </w:r>
      <w:r w:rsidRPr="00585F5E">
        <w:rPr>
          <w:i w:val="0"/>
        </w:rPr>
        <w:fldChar w:fldCharType="end"/>
      </w:r>
    </w:p>
    <w:p w14:paraId="4392068C" w14:textId="53F70ACE" w:rsidR="00CC2830" w:rsidRPr="00585F5E" w:rsidRDefault="00CC2830">
      <w:pPr>
        <w:pStyle w:val="23"/>
        <w:tabs>
          <w:tab w:val="left" w:pos="840"/>
          <w:tab w:val="right" w:leader="dot" w:pos="8494"/>
        </w:tabs>
        <w:rPr>
          <w:smallCaps w:val="0"/>
          <w:noProof/>
          <w:sz w:val="21"/>
          <w:szCs w:val="22"/>
        </w:rPr>
      </w:pPr>
      <w:r w:rsidRPr="00585F5E">
        <w:rPr>
          <w:noProof/>
        </w:rPr>
        <w:t>3.2.</w:t>
      </w:r>
      <w:r w:rsidRPr="00585F5E">
        <w:rPr>
          <w:smallCaps w:val="0"/>
          <w:noProof/>
          <w:sz w:val="21"/>
          <w:szCs w:val="22"/>
        </w:rPr>
        <w:tab/>
      </w:r>
      <w:r w:rsidRPr="00585F5E">
        <w:rPr>
          <w:noProof/>
        </w:rPr>
        <w:t>利用許可申請書</w:t>
      </w:r>
      <w:r w:rsidRPr="00585F5E">
        <w:rPr>
          <w:noProof/>
        </w:rPr>
        <w:tab/>
      </w:r>
      <w:r w:rsidRPr="00585F5E">
        <w:rPr>
          <w:noProof/>
        </w:rPr>
        <w:fldChar w:fldCharType="begin"/>
      </w:r>
      <w:r w:rsidRPr="00585F5E">
        <w:rPr>
          <w:noProof/>
        </w:rPr>
        <w:instrText xml:space="preserve"> PAGEREF _Toc11230282 \h </w:instrText>
      </w:r>
      <w:r w:rsidRPr="00585F5E">
        <w:rPr>
          <w:noProof/>
        </w:rPr>
      </w:r>
      <w:r w:rsidRPr="00585F5E">
        <w:rPr>
          <w:noProof/>
        </w:rPr>
        <w:fldChar w:fldCharType="separate"/>
      </w:r>
      <w:r w:rsidRPr="00585F5E">
        <w:rPr>
          <w:noProof/>
        </w:rPr>
        <w:t>13</w:t>
      </w:r>
      <w:r w:rsidRPr="00585F5E">
        <w:rPr>
          <w:noProof/>
        </w:rPr>
        <w:fldChar w:fldCharType="end"/>
      </w:r>
    </w:p>
    <w:p w14:paraId="5411FFB3" w14:textId="3B1DE766" w:rsidR="00CC2830" w:rsidRPr="00585F5E" w:rsidRDefault="00CC2830">
      <w:pPr>
        <w:pStyle w:val="33"/>
        <w:rPr>
          <w:rFonts w:cstheme="minorBidi"/>
          <w:i w:val="0"/>
          <w:iCs w:val="0"/>
          <w:color w:val="auto"/>
          <w:sz w:val="21"/>
          <w:szCs w:val="22"/>
        </w:rPr>
      </w:pPr>
      <w:r w:rsidRPr="00585F5E">
        <w:rPr>
          <w:i w:val="0"/>
        </w:rPr>
        <w:t>3.2.1.</w:t>
      </w:r>
      <w:r w:rsidRPr="00585F5E">
        <w:rPr>
          <w:rFonts w:cstheme="minorBidi"/>
          <w:i w:val="0"/>
          <w:iCs w:val="0"/>
          <w:color w:val="auto"/>
          <w:sz w:val="21"/>
          <w:szCs w:val="22"/>
        </w:rPr>
        <w:tab/>
      </w:r>
      <w:r w:rsidRPr="00585F5E">
        <w:rPr>
          <w:i w:val="0"/>
        </w:rPr>
        <w:t>申請区分</w:t>
      </w:r>
      <w:r w:rsidRPr="00585F5E">
        <w:rPr>
          <w:i w:val="0"/>
        </w:rPr>
        <w:tab/>
      </w:r>
      <w:r w:rsidRPr="00585F5E">
        <w:rPr>
          <w:i w:val="0"/>
        </w:rPr>
        <w:fldChar w:fldCharType="begin"/>
      </w:r>
      <w:r w:rsidRPr="00585F5E">
        <w:rPr>
          <w:i w:val="0"/>
        </w:rPr>
        <w:instrText xml:space="preserve"> PAGEREF _Toc11230283 \h </w:instrText>
      </w:r>
      <w:r w:rsidRPr="00585F5E">
        <w:rPr>
          <w:i w:val="0"/>
        </w:rPr>
      </w:r>
      <w:r w:rsidRPr="00585F5E">
        <w:rPr>
          <w:i w:val="0"/>
        </w:rPr>
        <w:fldChar w:fldCharType="separate"/>
      </w:r>
      <w:r w:rsidRPr="00585F5E">
        <w:rPr>
          <w:i w:val="0"/>
        </w:rPr>
        <w:t>13</w:t>
      </w:r>
      <w:r w:rsidRPr="00585F5E">
        <w:rPr>
          <w:i w:val="0"/>
        </w:rPr>
        <w:fldChar w:fldCharType="end"/>
      </w:r>
    </w:p>
    <w:p w14:paraId="518B63DF" w14:textId="2EA6D00E" w:rsidR="00CC2830" w:rsidRPr="00585F5E" w:rsidRDefault="00CC2830">
      <w:pPr>
        <w:pStyle w:val="23"/>
        <w:tabs>
          <w:tab w:val="left" w:pos="840"/>
          <w:tab w:val="right" w:leader="dot" w:pos="8494"/>
        </w:tabs>
        <w:rPr>
          <w:smallCaps w:val="0"/>
          <w:noProof/>
          <w:sz w:val="21"/>
          <w:szCs w:val="22"/>
        </w:rPr>
      </w:pPr>
      <w:r w:rsidRPr="00585F5E">
        <w:rPr>
          <w:noProof/>
        </w:rPr>
        <w:t>3.3.</w:t>
      </w:r>
      <w:r w:rsidRPr="00585F5E">
        <w:rPr>
          <w:smallCaps w:val="0"/>
          <w:noProof/>
          <w:sz w:val="21"/>
          <w:szCs w:val="22"/>
        </w:rPr>
        <w:tab/>
      </w:r>
      <w:r w:rsidRPr="00585F5E">
        <w:rPr>
          <w:noProof/>
        </w:rPr>
        <w:t>アップロードする情報資産の属性</w:t>
      </w:r>
      <w:r w:rsidRPr="00585F5E">
        <w:rPr>
          <w:noProof/>
        </w:rPr>
        <w:tab/>
      </w:r>
      <w:r w:rsidRPr="00585F5E">
        <w:rPr>
          <w:noProof/>
        </w:rPr>
        <w:fldChar w:fldCharType="begin"/>
      </w:r>
      <w:r w:rsidRPr="00585F5E">
        <w:rPr>
          <w:noProof/>
        </w:rPr>
        <w:instrText xml:space="preserve"> PAGEREF _Toc11230284 \h </w:instrText>
      </w:r>
      <w:r w:rsidRPr="00585F5E">
        <w:rPr>
          <w:noProof/>
        </w:rPr>
      </w:r>
      <w:r w:rsidRPr="00585F5E">
        <w:rPr>
          <w:noProof/>
        </w:rPr>
        <w:fldChar w:fldCharType="separate"/>
      </w:r>
      <w:r w:rsidRPr="00585F5E">
        <w:rPr>
          <w:noProof/>
        </w:rPr>
        <w:t>14</w:t>
      </w:r>
      <w:r w:rsidRPr="00585F5E">
        <w:rPr>
          <w:noProof/>
        </w:rPr>
        <w:fldChar w:fldCharType="end"/>
      </w:r>
    </w:p>
    <w:p w14:paraId="6B8346CA" w14:textId="4331CFA4" w:rsidR="00CC2830" w:rsidRPr="00585F5E" w:rsidRDefault="00CC2830">
      <w:pPr>
        <w:pStyle w:val="33"/>
        <w:rPr>
          <w:rFonts w:cstheme="minorBidi"/>
          <w:i w:val="0"/>
          <w:iCs w:val="0"/>
          <w:color w:val="auto"/>
          <w:sz w:val="21"/>
          <w:szCs w:val="22"/>
        </w:rPr>
      </w:pPr>
      <w:r w:rsidRPr="00585F5E">
        <w:rPr>
          <w:i w:val="0"/>
        </w:rPr>
        <w:t>3.3.1.</w:t>
      </w:r>
      <w:r w:rsidRPr="00585F5E">
        <w:rPr>
          <w:rFonts w:cstheme="minorBidi"/>
          <w:i w:val="0"/>
          <w:iCs w:val="0"/>
          <w:color w:val="auto"/>
          <w:sz w:val="21"/>
          <w:szCs w:val="22"/>
        </w:rPr>
        <w:tab/>
      </w:r>
      <w:r w:rsidRPr="00585F5E">
        <w:rPr>
          <w:i w:val="0"/>
        </w:rPr>
        <w:t>個人情報を含む機密情報</w:t>
      </w:r>
      <w:r w:rsidRPr="00585F5E">
        <w:rPr>
          <w:i w:val="0"/>
        </w:rPr>
        <w:tab/>
      </w:r>
      <w:r w:rsidRPr="00585F5E">
        <w:rPr>
          <w:i w:val="0"/>
        </w:rPr>
        <w:fldChar w:fldCharType="begin"/>
      </w:r>
      <w:r w:rsidRPr="00585F5E">
        <w:rPr>
          <w:i w:val="0"/>
        </w:rPr>
        <w:instrText xml:space="preserve"> PAGEREF _Toc11230285 \h </w:instrText>
      </w:r>
      <w:r w:rsidRPr="00585F5E">
        <w:rPr>
          <w:i w:val="0"/>
        </w:rPr>
      </w:r>
      <w:r w:rsidRPr="00585F5E">
        <w:rPr>
          <w:i w:val="0"/>
        </w:rPr>
        <w:fldChar w:fldCharType="separate"/>
      </w:r>
      <w:r w:rsidRPr="00585F5E">
        <w:rPr>
          <w:i w:val="0"/>
        </w:rPr>
        <w:t>14</w:t>
      </w:r>
      <w:r w:rsidRPr="00585F5E">
        <w:rPr>
          <w:i w:val="0"/>
        </w:rPr>
        <w:fldChar w:fldCharType="end"/>
      </w:r>
    </w:p>
    <w:p w14:paraId="263F98FD" w14:textId="21339F48" w:rsidR="00CC2830" w:rsidRPr="00585F5E" w:rsidRDefault="00CC2830">
      <w:pPr>
        <w:pStyle w:val="33"/>
        <w:rPr>
          <w:rFonts w:cstheme="minorBidi"/>
          <w:i w:val="0"/>
          <w:iCs w:val="0"/>
          <w:color w:val="auto"/>
          <w:sz w:val="21"/>
          <w:szCs w:val="22"/>
        </w:rPr>
      </w:pPr>
      <w:r w:rsidRPr="00585F5E">
        <w:rPr>
          <w:i w:val="0"/>
        </w:rPr>
        <w:t>3.3.2.</w:t>
      </w:r>
      <w:r w:rsidRPr="00585F5E">
        <w:rPr>
          <w:rFonts w:cstheme="minorBidi"/>
          <w:i w:val="0"/>
          <w:iCs w:val="0"/>
          <w:color w:val="auto"/>
          <w:sz w:val="21"/>
          <w:szCs w:val="22"/>
        </w:rPr>
        <w:tab/>
      </w:r>
      <w:r w:rsidRPr="00585F5E">
        <w:rPr>
          <w:i w:val="0"/>
        </w:rPr>
        <w:t>個人情報を含まない機密情報</w:t>
      </w:r>
      <w:r w:rsidRPr="00585F5E">
        <w:rPr>
          <w:i w:val="0"/>
        </w:rPr>
        <w:tab/>
      </w:r>
      <w:r w:rsidRPr="00585F5E">
        <w:rPr>
          <w:i w:val="0"/>
        </w:rPr>
        <w:fldChar w:fldCharType="begin"/>
      </w:r>
      <w:r w:rsidRPr="00585F5E">
        <w:rPr>
          <w:i w:val="0"/>
        </w:rPr>
        <w:instrText xml:space="preserve"> PAGEREF _Toc11230286 \h </w:instrText>
      </w:r>
      <w:r w:rsidRPr="00585F5E">
        <w:rPr>
          <w:i w:val="0"/>
        </w:rPr>
      </w:r>
      <w:r w:rsidRPr="00585F5E">
        <w:rPr>
          <w:i w:val="0"/>
        </w:rPr>
        <w:fldChar w:fldCharType="separate"/>
      </w:r>
      <w:r w:rsidRPr="00585F5E">
        <w:rPr>
          <w:i w:val="0"/>
        </w:rPr>
        <w:t>14</w:t>
      </w:r>
      <w:r w:rsidRPr="00585F5E">
        <w:rPr>
          <w:i w:val="0"/>
        </w:rPr>
        <w:fldChar w:fldCharType="end"/>
      </w:r>
    </w:p>
    <w:p w14:paraId="70DCE112" w14:textId="637039C4" w:rsidR="00CC2830" w:rsidRPr="00585F5E" w:rsidRDefault="00CC2830">
      <w:pPr>
        <w:pStyle w:val="33"/>
        <w:rPr>
          <w:rFonts w:cstheme="minorBidi"/>
          <w:i w:val="0"/>
          <w:iCs w:val="0"/>
          <w:color w:val="auto"/>
          <w:sz w:val="21"/>
          <w:szCs w:val="22"/>
        </w:rPr>
      </w:pPr>
      <w:r w:rsidRPr="00585F5E">
        <w:rPr>
          <w:i w:val="0"/>
        </w:rPr>
        <w:t>3.3.3.</w:t>
      </w:r>
      <w:r w:rsidRPr="00585F5E">
        <w:rPr>
          <w:rFonts w:cstheme="minorBidi"/>
          <w:i w:val="0"/>
          <w:iCs w:val="0"/>
          <w:color w:val="auto"/>
          <w:sz w:val="21"/>
          <w:szCs w:val="22"/>
        </w:rPr>
        <w:tab/>
      </w:r>
      <w:r w:rsidRPr="00585F5E">
        <w:rPr>
          <w:i w:val="0"/>
        </w:rPr>
        <w:t>公開情報（情報を発信する場合）</w:t>
      </w:r>
      <w:r w:rsidRPr="00585F5E">
        <w:rPr>
          <w:i w:val="0"/>
        </w:rPr>
        <w:tab/>
      </w:r>
      <w:r w:rsidRPr="00585F5E">
        <w:rPr>
          <w:i w:val="0"/>
        </w:rPr>
        <w:fldChar w:fldCharType="begin"/>
      </w:r>
      <w:r w:rsidRPr="00585F5E">
        <w:rPr>
          <w:i w:val="0"/>
        </w:rPr>
        <w:instrText xml:space="preserve"> PAGEREF _Toc11230287 \h </w:instrText>
      </w:r>
      <w:r w:rsidRPr="00585F5E">
        <w:rPr>
          <w:i w:val="0"/>
        </w:rPr>
      </w:r>
      <w:r w:rsidRPr="00585F5E">
        <w:rPr>
          <w:i w:val="0"/>
        </w:rPr>
        <w:fldChar w:fldCharType="separate"/>
      </w:r>
      <w:r w:rsidRPr="00585F5E">
        <w:rPr>
          <w:i w:val="0"/>
        </w:rPr>
        <w:t>14</w:t>
      </w:r>
      <w:r w:rsidRPr="00585F5E">
        <w:rPr>
          <w:i w:val="0"/>
        </w:rPr>
        <w:fldChar w:fldCharType="end"/>
      </w:r>
    </w:p>
    <w:p w14:paraId="64B37476" w14:textId="675387EB" w:rsidR="00CC2830" w:rsidRPr="00585F5E" w:rsidRDefault="00CC2830">
      <w:pPr>
        <w:pStyle w:val="23"/>
        <w:tabs>
          <w:tab w:val="left" w:pos="840"/>
          <w:tab w:val="right" w:leader="dot" w:pos="8494"/>
        </w:tabs>
        <w:rPr>
          <w:smallCaps w:val="0"/>
          <w:noProof/>
          <w:sz w:val="21"/>
          <w:szCs w:val="22"/>
        </w:rPr>
      </w:pPr>
      <w:r w:rsidRPr="00585F5E">
        <w:rPr>
          <w:noProof/>
          <w:color w:val="000000" w:themeColor="text1"/>
        </w:rPr>
        <w:t>3.4.</w:t>
      </w:r>
      <w:r w:rsidRPr="00585F5E">
        <w:rPr>
          <w:smallCaps w:val="0"/>
          <w:noProof/>
          <w:sz w:val="21"/>
          <w:szCs w:val="22"/>
        </w:rPr>
        <w:tab/>
      </w:r>
      <w:r w:rsidRPr="00585F5E">
        <w:rPr>
          <w:noProof/>
          <w:color w:val="000000" w:themeColor="text1"/>
        </w:rPr>
        <w:t>アカウント一覧への登録を選択</w:t>
      </w:r>
      <w:r w:rsidRPr="00585F5E">
        <w:rPr>
          <w:noProof/>
        </w:rPr>
        <w:tab/>
      </w:r>
      <w:r w:rsidRPr="00585F5E">
        <w:rPr>
          <w:noProof/>
        </w:rPr>
        <w:fldChar w:fldCharType="begin"/>
      </w:r>
      <w:r w:rsidRPr="00585F5E">
        <w:rPr>
          <w:noProof/>
        </w:rPr>
        <w:instrText xml:space="preserve"> PAGEREF _Toc11230288 \h </w:instrText>
      </w:r>
      <w:r w:rsidRPr="00585F5E">
        <w:rPr>
          <w:noProof/>
        </w:rPr>
      </w:r>
      <w:r w:rsidRPr="00585F5E">
        <w:rPr>
          <w:noProof/>
        </w:rPr>
        <w:fldChar w:fldCharType="separate"/>
      </w:r>
      <w:r w:rsidRPr="00585F5E">
        <w:rPr>
          <w:noProof/>
        </w:rPr>
        <w:t>15</w:t>
      </w:r>
      <w:r w:rsidRPr="00585F5E">
        <w:rPr>
          <w:noProof/>
        </w:rPr>
        <w:fldChar w:fldCharType="end"/>
      </w:r>
    </w:p>
    <w:p w14:paraId="5387B5B2" w14:textId="1F3A1F30" w:rsidR="00CC2830" w:rsidRPr="00585F5E" w:rsidRDefault="00CC2830">
      <w:pPr>
        <w:pStyle w:val="33"/>
        <w:rPr>
          <w:rFonts w:cstheme="minorBidi"/>
          <w:i w:val="0"/>
          <w:iCs w:val="0"/>
          <w:color w:val="auto"/>
          <w:sz w:val="21"/>
          <w:szCs w:val="22"/>
        </w:rPr>
      </w:pPr>
      <w:r w:rsidRPr="00585F5E">
        <w:rPr>
          <w:i w:val="0"/>
        </w:rPr>
        <w:t>3.4.1.</w:t>
      </w:r>
      <w:r w:rsidRPr="00585F5E">
        <w:rPr>
          <w:rFonts w:cstheme="minorBidi"/>
          <w:i w:val="0"/>
          <w:iCs w:val="0"/>
          <w:color w:val="auto"/>
          <w:sz w:val="21"/>
          <w:szCs w:val="22"/>
        </w:rPr>
        <w:tab/>
      </w:r>
      <w:r w:rsidRPr="00585F5E">
        <w:rPr>
          <w:i w:val="0"/>
        </w:rPr>
        <w:t>アカウント一覧への登録</w:t>
      </w:r>
      <w:r w:rsidRPr="00585F5E">
        <w:rPr>
          <w:i w:val="0"/>
        </w:rPr>
        <w:tab/>
      </w:r>
      <w:r w:rsidRPr="00585F5E">
        <w:rPr>
          <w:i w:val="0"/>
        </w:rPr>
        <w:fldChar w:fldCharType="begin"/>
      </w:r>
      <w:r w:rsidRPr="00585F5E">
        <w:rPr>
          <w:i w:val="0"/>
        </w:rPr>
        <w:instrText xml:space="preserve"> PAGEREF _Toc11230289 \h </w:instrText>
      </w:r>
      <w:r w:rsidRPr="00585F5E">
        <w:rPr>
          <w:i w:val="0"/>
        </w:rPr>
      </w:r>
      <w:r w:rsidRPr="00585F5E">
        <w:rPr>
          <w:i w:val="0"/>
        </w:rPr>
        <w:fldChar w:fldCharType="separate"/>
      </w:r>
      <w:r w:rsidRPr="00585F5E">
        <w:rPr>
          <w:i w:val="0"/>
        </w:rPr>
        <w:t>15</w:t>
      </w:r>
      <w:r w:rsidRPr="00585F5E">
        <w:rPr>
          <w:i w:val="0"/>
        </w:rPr>
        <w:fldChar w:fldCharType="end"/>
      </w:r>
    </w:p>
    <w:p w14:paraId="18525DE9" w14:textId="76BC8618" w:rsidR="00CC2830" w:rsidRPr="00585F5E" w:rsidRDefault="00CC2830">
      <w:pPr>
        <w:pStyle w:val="23"/>
        <w:tabs>
          <w:tab w:val="left" w:pos="840"/>
          <w:tab w:val="right" w:leader="dot" w:pos="8494"/>
        </w:tabs>
        <w:rPr>
          <w:smallCaps w:val="0"/>
          <w:noProof/>
          <w:sz w:val="21"/>
          <w:szCs w:val="22"/>
        </w:rPr>
      </w:pPr>
      <w:r w:rsidRPr="00585F5E">
        <w:rPr>
          <w:noProof/>
        </w:rPr>
        <w:t>3.5.</w:t>
      </w:r>
      <w:r w:rsidRPr="00585F5E">
        <w:rPr>
          <w:smallCaps w:val="0"/>
          <w:noProof/>
          <w:sz w:val="21"/>
          <w:szCs w:val="22"/>
        </w:rPr>
        <w:tab/>
      </w:r>
      <w:r w:rsidRPr="00585F5E">
        <w:rPr>
          <w:noProof/>
        </w:rPr>
        <w:t>サービス情報</w:t>
      </w:r>
      <w:r w:rsidRPr="00585F5E">
        <w:rPr>
          <w:noProof/>
        </w:rPr>
        <w:tab/>
      </w:r>
      <w:r w:rsidRPr="00585F5E">
        <w:rPr>
          <w:noProof/>
        </w:rPr>
        <w:fldChar w:fldCharType="begin"/>
      </w:r>
      <w:r w:rsidRPr="00585F5E">
        <w:rPr>
          <w:noProof/>
        </w:rPr>
        <w:instrText xml:space="preserve"> PAGEREF _Toc11230290 \h </w:instrText>
      </w:r>
      <w:r w:rsidRPr="00585F5E">
        <w:rPr>
          <w:noProof/>
        </w:rPr>
      </w:r>
      <w:r w:rsidRPr="00585F5E">
        <w:rPr>
          <w:noProof/>
        </w:rPr>
        <w:fldChar w:fldCharType="separate"/>
      </w:r>
      <w:r w:rsidRPr="00585F5E">
        <w:rPr>
          <w:noProof/>
        </w:rPr>
        <w:t>15</w:t>
      </w:r>
      <w:r w:rsidRPr="00585F5E">
        <w:rPr>
          <w:noProof/>
        </w:rPr>
        <w:fldChar w:fldCharType="end"/>
      </w:r>
    </w:p>
    <w:p w14:paraId="2AE96ADE" w14:textId="6DD2456A" w:rsidR="00CC2830" w:rsidRPr="00585F5E" w:rsidRDefault="00CC2830">
      <w:pPr>
        <w:pStyle w:val="33"/>
        <w:rPr>
          <w:rFonts w:cstheme="minorBidi"/>
          <w:i w:val="0"/>
          <w:iCs w:val="0"/>
          <w:color w:val="auto"/>
          <w:sz w:val="21"/>
          <w:szCs w:val="22"/>
        </w:rPr>
      </w:pPr>
      <w:r w:rsidRPr="00585F5E">
        <w:rPr>
          <w:i w:val="0"/>
        </w:rPr>
        <w:t>3.5.1.</w:t>
      </w:r>
      <w:r w:rsidRPr="00585F5E">
        <w:rPr>
          <w:rFonts w:cstheme="minorBidi"/>
          <w:i w:val="0"/>
          <w:iCs w:val="0"/>
          <w:color w:val="auto"/>
          <w:sz w:val="21"/>
          <w:szCs w:val="22"/>
        </w:rPr>
        <w:tab/>
      </w:r>
      <w:r w:rsidRPr="00585F5E">
        <w:rPr>
          <w:i w:val="0"/>
        </w:rPr>
        <w:t>利用サービス</w:t>
      </w:r>
      <w:r w:rsidRPr="00585F5E">
        <w:rPr>
          <w:i w:val="0"/>
        </w:rPr>
        <w:tab/>
      </w:r>
      <w:r w:rsidRPr="00585F5E">
        <w:rPr>
          <w:i w:val="0"/>
        </w:rPr>
        <w:fldChar w:fldCharType="begin"/>
      </w:r>
      <w:r w:rsidRPr="00585F5E">
        <w:rPr>
          <w:i w:val="0"/>
        </w:rPr>
        <w:instrText xml:space="preserve"> PAGEREF _Toc11230291 \h </w:instrText>
      </w:r>
      <w:r w:rsidRPr="00585F5E">
        <w:rPr>
          <w:i w:val="0"/>
        </w:rPr>
      </w:r>
      <w:r w:rsidRPr="00585F5E">
        <w:rPr>
          <w:i w:val="0"/>
        </w:rPr>
        <w:fldChar w:fldCharType="separate"/>
      </w:r>
      <w:r w:rsidRPr="00585F5E">
        <w:rPr>
          <w:i w:val="0"/>
        </w:rPr>
        <w:t>15</w:t>
      </w:r>
      <w:r w:rsidRPr="00585F5E">
        <w:rPr>
          <w:i w:val="0"/>
        </w:rPr>
        <w:fldChar w:fldCharType="end"/>
      </w:r>
    </w:p>
    <w:p w14:paraId="57B59B77" w14:textId="2BF1EA7C" w:rsidR="00CC2830" w:rsidRPr="00585F5E" w:rsidRDefault="00CC2830">
      <w:pPr>
        <w:pStyle w:val="33"/>
        <w:rPr>
          <w:rFonts w:cstheme="minorBidi"/>
          <w:i w:val="0"/>
          <w:iCs w:val="0"/>
          <w:color w:val="auto"/>
          <w:sz w:val="21"/>
          <w:szCs w:val="22"/>
        </w:rPr>
      </w:pPr>
      <w:r w:rsidRPr="00585F5E">
        <w:rPr>
          <w:i w:val="0"/>
        </w:rPr>
        <w:t>3.5.2.</w:t>
      </w:r>
      <w:r w:rsidRPr="00585F5E">
        <w:rPr>
          <w:rFonts w:cstheme="minorBidi"/>
          <w:i w:val="0"/>
          <w:iCs w:val="0"/>
          <w:color w:val="auto"/>
          <w:sz w:val="21"/>
          <w:szCs w:val="22"/>
        </w:rPr>
        <w:tab/>
      </w:r>
      <w:r w:rsidRPr="00585F5E">
        <w:rPr>
          <w:i w:val="0"/>
        </w:rPr>
        <w:t>アクセス先ホスト</w:t>
      </w:r>
      <w:r w:rsidRPr="00585F5E">
        <w:rPr>
          <w:i w:val="0"/>
        </w:rPr>
        <w:tab/>
      </w:r>
      <w:r w:rsidRPr="00585F5E">
        <w:rPr>
          <w:i w:val="0"/>
        </w:rPr>
        <w:fldChar w:fldCharType="begin"/>
      </w:r>
      <w:r w:rsidRPr="00585F5E">
        <w:rPr>
          <w:i w:val="0"/>
        </w:rPr>
        <w:instrText xml:space="preserve"> PAGEREF _Toc11230292 \h </w:instrText>
      </w:r>
      <w:r w:rsidRPr="00585F5E">
        <w:rPr>
          <w:i w:val="0"/>
        </w:rPr>
      </w:r>
      <w:r w:rsidRPr="00585F5E">
        <w:rPr>
          <w:i w:val="0"/>
        </w:rPr>
        <w:fldChar w:fldCharType="separate"/>
      </w:r>
      <w:r w:rsidRPr="00585F5E">
        <w:rPr>
          <w:i w:val="0"/>
        </w:rPr>
        <w:t>15</w:t>
      </w:r>
      <w:r w:rsidRPr="00585F5E">
        <w:rPr>
          <w:i w:val="0"/>
        </w:rPr>
        <w:fldChar w:fldCharType="end"/>
      </w:r>
    </w:p>
    <w:p w14:paraId="6D1A15BF" w14:textId="78918E6F" w:rsidR="00CC2830" w:rsidRPr="00585F5E" w:rsidRDefault="00CC2830">
      <w:pPr>
        <w:pStyle w:val="33"/>
        <w:rPr>
          <w:rFonts w:cstheme="minorBidi"/>
          <w:i w:val="0"/>
          <w:iCs w:val="0"/>
          <w:color w:val="auto"/>
          <w:sz w:val="21"/>
          <w:szCs w:val="22"/>
        </w:rPr>
      </w:pPr>
      <w:r w:rsidRPr="00585F5E">
        <w:rPr>
          <w:i w:val="0"/>
        </w:rPr>
        <w:t>3.5.3.</w:t>
      </w:r>
      <w:r w:rsidRPr="00585F5E">
        <w:rPr>
          <w:rFonts w:cstheme="minorBidi"/>
          <w:i w:val="0"/>
          <w:iCs w:val="0"/>
          <w:color w:val="auto"/>
          <w:sz w:val="21"/>
          <w:szCs w:val="22"/>
        </w:rPr>
        <w:tab/>
      </w:r>
      <w:r w:rsidRPr="00585F5E">
        <w:rPr>
          <w:i w:val="0"/>
        </w:rPr>
        <w:t>利用期間</w:t>
      </w:r>
      <w:r w:rsidRPr="00585F5E">
        <w:rPr>
          <w:i w:val="0"/>
        </w:rPr>
        <w:tab/>
      </w:r>
      <w:r w:rsidRPr="00585F5E">
        <w:rPr>
          <w:i w:val="0"/>
        </w:rPr>
        <w:fldChar w:fldCharType="begin"/>
      </w:r>
      <w:r w:rsidRPr="00585F5E">
        <w:rPr>
          <w:i w:val="0"/>
        </w:rPr>
        <w:instrText xml:space="preserve"> PAGEREF _Toc11230293 \h </w:instrText>
      </w:r>
      <w:r w:rsidRPr="00585F5E">
        <w:rPr>
          <w:i w:val="0"/>
        </w:rPr>
      </w:r>
      <w:r w:rsidRPr="00585F5E">
        <w:rPr>
          <w:i w:val="0"/>
        </w:rPr>
        <w:fldChar w:fldCharType="separate"/>
      </w:r>
      <w:r w:rsidRPr="00585F5E">
        <w:rPr>
          <w:i w:val="0"/>
        </w:rPr>
        <w:t>15</w:t>
      </w:r>
      <w:r w:rsidRPr="00585F5E">
        <w:rPr>
          <w:i w:val="0"/>
        </w:rPr>
        <w:fldChar w:fldCharType="end"/>
      </w:r>
    </w:p>
    <w:p w14:paraId="1CC12159" w14:textId="266DDD28" w:rsidR="00CC2830" w:rsidRPr="00585F5E" w:rsidRDefault="00CC2830">
      <w:pPr>
        <w:pStyle w:val="33"/>
        <w:rPr>
          <w:rFonts w:cstheme="minorBidi"/>
          <w:i w:val="0"/>
          <w:iCs w:val="0"/>
          <w:color w:val="auto"/>
          <w:sz w:val="21"/>
          <w:szCs w:val="22"/>
        </w:rPr>
      </w:pPr>
      <w:r w:rsidRPr="00585F5E">
        <w:rPr>
          <w:i w:val="0"/>
        </w:rPr>
        <w:t>3.5.4.</w:t>
      </w:r>
      <w:r w:rsidRPr="00585F5E">
        <w:rPr>
          <w:rFonts w:cstheme="minorBidi"/>
          <w:i w:val="0"/>
          <w:iCs w:val="0"/>
          <w:color w:val="auto"/>
          <w:sz w:val="21"/>
          <w:szCs w:val="22"/>
        </w:rPr>
        <w:tab/>
      </w:r>
      <w:r w:rsidRPr="00585F5E">
        <w:rPr>
          <w:i w:val="0"/>
        </w:rPr>
        <w:t>利用停止希望日</w:t>
      </w:r>
      <w:r w:rsidRPr="00585F5E">
        <w:rPr>
          <w:i w:val="0"/>
        </w:rPr>
        <w:tab/>
      </w:r>
      <w:r w:rsidRPr="00585F5E">
        <w:rPr>
          <w:i w:val="0"/>
        </w:rPr>
        <w:fldChar w:fldCharType="begin"/>
      </w:r>
      <w:r w:rsidRPr="00585F5E">
        <w:rPr>
          <w:i w:val="0"/>
        </w:rPr>
        <w:instrText xml:space="preserve"> PAGEREF _Toc11230294 \h </w:instrText>
      </w:r>
      <w:r w:rsidRPr="00585F5E">
        <w:rPr>
          <w:i w:val="0"/>
        </w:rPr>
      </w:r>
      <w:r w:rsidRPr="00585F5E">
        <w:rPr>
          <w:i w:val="0"/>
        </w:rPr>
        <w:fldChar w:fldCharType="separate"/>
      </w:r>
      <w:r w:rsidRPr="00585F5E">
        <w:rPr>
          <w:i w:val="0"/>
        </w:rPr>
        <w:t>15</w:t>
      </w:r>
      <w:r w:rsidRPr="00585F5E">
        <w:rPr>
          <w:i w:val="0"/>
        </w:rPr>
        <w:fldChar w:fldCharType="end"/>
      </w:r>
    </w:p>
    <w:p w14:paraId="3829089B" w14:textId="4CC7067A" w:rsidR="00CC2830" w:rsidRPr="00585F5E" w:rsidRDefault="00CC2830">
      <w:pPr>
        <w:pStyle w:val="33"/>
        <w:rPr>
          <w:rFonts w:cstheme="minorBidi"/>
          <w:i w:val="0"/>
          <w:iCs w:val="0"/>
          <w:color w:val="auto"/>
          <w:sz w:val="21"/>
          <w:szCs w:val="22"/>
        </w:rPr>
      </w:pPr>
      <w:r w:rsidRPr="00585F5E">
        <w:rPr>
          <w:i w:val="0"/>
        </w:rPr>
        <w:t>3.5.5.</w:t>
      </w:r>
      <w:r w:rsidRPr="00585F5E">
        <w:rPr>
          <w:rFonts w:cstheme="minorBidi"/>
          <w:i w:val="0"/>
          <w:iCs w:val="0"/>
          <w:color w:val="auto"/>
          <w:sz w:val="21"/>
          <w:szCs w:val="22"/>
        </w:rPr>
        <w:tab/>
      </w:r>
      <w:r w:rsidRPr="00585F5E">
        <w:rPr>
          <w:i w:val="0"/>
        </w:rPr>
        <w:t>サービス提供会社名</w:t>
      </w:r>
      <w:r w:rsidRPr="00585F5E">
        <w:rPr>
          <w:i w:val="0"/>
        </w:rPr>
        <w:tab/>
      </w:r>
      <w:r w:rsidRPr="00585F5E">
        <w:rPr>
          <w:i w:val="0"/>
        </w:rPr>
        <w:fldChar w:fldCharType="begin"/>
      </w:r>
      <w:r w:rsidRPr="00585F5E">
        <w:rPr>
          <w:i w:val="0"/>
        </w:rPr>
        <w:instrText xml:space="preserve"> PAGEREF _Toc11230295 \h </w:instrText>
      </w:r>
      <w:r w:rsidRPr="00585F5E">
        <w:rPr>
          <w:i w:val="0"/>
        </w:rPr>
      </w:r>
      <w:r w:rsidRPr="00585F5E">
        <w:rPr>
          <w:i w:val="0"/>
        </w:rPr>
        <w:fldChar w:fldCharType="separate"/>
      </w:r>
      <w:r w:rsidRPr="00585F5E">
        <w:rPr>
          <w:i w:val="0"/>
        </w:rPr>
        <w:t>15</w:t>
      </w:r>
      <w:r w:rsidRPr="00585F5E">
        <w:rPr>
          <w:i w:val="0"/>
        </w:rPr>
        <w:fldChar w:fldCharType="end"/>
      </w:r>
    </w:p>
    <w:p w14:paraId="193C01C5" w14:textId="2DCC3C30" w:rsidR="00CC2830" w:rsidRPr="00585F5E" w:rsidRDefault="00CC2830">
      <w:pPr>
        <w:pStyle w:val="33"/>
        <w:rPr>
          <w:rFonts w:cstheme="minorBidi"/>
          <w:i w:val="0"/>
          <w:iCs w:val="0"/>
          <w:color w:val="auto"/>
          <w:sz w:val="21"/>
          <w:szCs w:val="22"/>
        </w:rPr>
      </w:pPr>
      <w:r w:rsidRPr="00585F5E">
        <w:rPr>
          <w:i w:val="0"/>
        </w:rPr>
        <w:t>3.5.6.</w:t>
      </w:r>
      <w:r w:rsidRPr="00585F5E">
        <w:rPr>
          <w:rFonts w:cstheme="minorBidi"/>
          <w:i w:val="0"/>
          <w:iCs w:val="0"/>
          <w:color w:val="auto"/>
          <w:sz w:val="21"/>
          <w:szCs w:val="22"/>
        </w:rPr>
        <w:tab/>
      </w:r>
      <w:r w:rsidRPr="00585F5E">
        <w:rPr>
          <w:i w:val="0"/>
        </w:rPr>
        <w:t>利用目的</w:t>
      </w:r>
      <w:r w:rsidRPr="00585F5E">
        <w:rPr>
          <w:i w:val="0"/>
        </w:rPr>
        <w:tab/>
      </w:r>
      <w:r w:rsidRPr="00585F5E">
        <w:rPr>
          <w:i w:val="0"/>
        </w:rPr>
        <w:fldChar w:fldCharType="begin"/>
      </w:r>
      <w:r w:rsidRPr="00585F5E">
        <w:rPr>
          <w:i w:val="0"/>
        </w:rPr>
        <w:instrText xml:space="preserve"> PAGEREF _Toc11230296 \h </w:instrText>
      </w:r>
      <w:r w:rsidRPr="00585F5E">
        <w:rPr>
          <w:i w:val="0"/>
        </w:rPr>
      </w:r>
      <w:r w:rsidRPr="00585F5E">
        <w:rPr>
          <w:i w:val="0"/>
        </w:rPr>
        <w:fldChar w:fldCharType="separate"/>
      </w:r>
      <w:r w:rsidRPr="00585F5E">
        <w:rPr>
          <w:i w:val="0"/>
        </w:rPr>
        <w:t>16</w:t>
      </w:r>
      <w:r w:rsidRPr="00585F5E">
        <w:rPr>
          <w:i w:val="0"/>
        </w:rPr>
        <w:fldChar w:fldCharType="end"/>
      </w:r>
    </w:p>
    <w:p w14:paraId="2E1CA5C7" w14:textId="674EEC1A" w:rsidR="00CC2830" w:rsidRPr="00585F5E" w:rsidRDefault="00CC2830">
      <w:pPr>
        <w:pStyle w:val="33"/>
        <w:rPr>
          <w:rFonts w:cstheme="minorBidi"/>
          <w:i w:val="0"/>
          <w:iCs w:val="0"/>
          <w:color w:val="auto"/>
          <w:sz w:val="21"/>
          <w:szCs w:val="22"/>
        </w:rPr>
      </w:pPr>
      <w:r w:rsidRPr="00585F5E">
        <w:rPr>
          <w:i w:val="0"/>
        </w:rPr>
        <w:t>3.5.7.</w:t>
      </w:r>
      <w:r w:rsidRPr="00585F5E">
        <w:rPr>
          <w:rFonts w:cstheme="minorBidi"/>
          <w:i w:val="0"/>
          <w:iCs w:val="0"/>
          <w:color w:val="auto"/>
          <w:sz w:val="21"/>
          <w:szCs w:val="22"/>
        </w:rPr>
        <w:tab/>
      </w:r>
      <w:r w:rsidRPr="00585F5E">
        <w:rPr>
          <w:i w:val="0"/>
        </w:rPr>
        <w:t>特記事項</w:t>
      </w:r>
      <w:r w:rsidRPr="00585F5E">
        <w:rPr>
          <w:i w:val="0"/>
        </w:rPr>
        <w:tab/>
      </w:r>
      <w:r w:rsidRPr="00585F5E">
        <w:rPr>
          <w:i w:val="0"/>
        </w:rPr>
        <w:fldChar w:fldCharType="begin"/>
      </w:r>
      <w:r w:rsidRPr="00585F5E">
        <w:rPr>
          <w:i w:val="0"/>
        </w:rPr>
        <w:instrText xml:space="preserve"> PAGEREF _Toc11230297 \h </w:instrText>
      </w:r>
      <w:r w:rsidRPr="00585F5E">
        <w:rPr>
          <w:i w:val="0"/>
        </w:rPr>
      </w:r>
      <w:r w:rsidRPr="00585F5E">
        <w:rPr>
          <w:i w:val="0"/>
        </w:rPr>
        <w:fldChar w:fldCharType="separate"/>
      </w:r>
      <w:r w:rsidRPr="00585F5E">
        <w:rPr>
          <w:i w:val="0"/>
        </w:rPr>
        <w:t>16</w:t>
      </w:r>
      <w:r w:rsidRPr="00585F5E">
        <w:rPr>
          <w:i w:val="0"/>
        </w:rPr>
        <w:fldChar w:fldCharType="end"/>
      </w:r>
    </w:p>
    <w:p w14:paraId="1C109A83" w14:textId="47F9ACA8" w:rsidR="00CC2830" w:rsidRPr="00585F5E" w:rsidRDefault="00CC2830">
      <w:pPr>
        <w:pStyle w:val="23"/>
        <w:tabs>
          <w:tab w:val="left" w:pos="840"/>
          <w:tab w:val="right" w:leader="dot" w:pos="8494"/>
        </w:tabs>
        <w:rPr>
          <w:smallCaps w:val="0"/>
          <w:noProof/>
          <w:sz w:val="21"/>
          <w:szCs w:val="22"/>
        </w:rPr>
      </w:pPr>
      <w:r w:rsidRPr="00585F5E">
        <w:rPr>
          <w:noProof/>
        </w:rPr>
        <w:t>3.6.</w:t>
      </w:r>
      <w:r w:rsidRPr="00585F5E">
        <w:rPr>
          <w:smallCaps w:val="0"/>
          <w:noProof/>
          <w:sz w:val="21"/>
          <w:szCs w:val="22"/>
        </w:rPr>
        <w:tab/>
      </w:r>
      <w:r w:rsidRPr="00585F5E">
        <w:rPr>
          <w:noProof/>
        </w:rPr>
        <w:t>申請関係者情報</w:t>
      </w:r>
      <w:r w:rsidRPr="00585F5E">
        <w:rPr>
          <w:noProof/>
        </w:rPr>
        <w:tab/>
      </w:r>
      <w:r w:rsidRPr="00585F5E">
        <w:rPr>
          <w:noProof/>
        </w:rPr>
        <w:fldChar w:fldCharType="begin"/>
      </w:r>
      <w:r w:rsidRPr="00585F5E">
        <w:rPr>
          <w:noProof/>
        </w:rPr>
        <w:instrText xml:space="preserve"> PAGEREF _Toc11230298 \h </w:instrText>
      </w:r>
      <w:r w:rsidRPr="00585F5E">
        <w:rPr>
          <w:noProof/>
        </w:rPr>
      </w:r>
      <w:r w:rsidRPr="00585F5E">
        <w:rPr>
          <w:noProof/>
        </w:rPr>
        <w:fldChar w:fldCharType="separate"/>
      </w:r>
      <w:r w:rsidRPr="00585F5E">
        <w:rPr>
          <w:noProof/>
        </w:rPr>
        <w:t>16</w:t>
      </w:r>
      <w:r w:rsidRPr="00585F5E">
        <w:rPr>
          <w:noProof/>
        </w:rPr>
        <w:fldChar w:fldCharType="end"/>
      </w:r>
    </w:p>
    <w:p w14:paraId="4404578D" w14:textId="013CA42F" w:rsidR="00CC2830" w:rsidRPr="00585F5E" w:rsidRDefault="00CC2830">
      <w:pPr>
        <w:pStyle w:val="23"/>
        <w:tabs>
          <w:tab w:val="left" w:pos="840"/>
          <w:tab w:val="right" w:leader="dot" w:pos="8494"/>
        </w:tabs>
        <w:rPr>
          <w:smallCaps w:val="0"/>
          <w:noProof/>
          <w:sz w:val="21"/>
          <w:szCs w:val="22"/>
        </w:rPr>
      </w:pPr>
      <w:r w:rsidRPr="00585F5E">
        <w:rPr>
          <w:noProof/>
        </w:rPr>
        <w:t>3.7.</w:t>
      </w:r>
      <w:r w:rsidRPr="00585F5E">
        <w:rPr>
          <w:smallCaps w:val="0"/>
          <w:noProof/>
          <w:sz w:val="21"/>
          <w:szCs w:val="22"/>
        </w:rPr>
        <w:tab/>
      </w:r>
      <w:r w:rsidRPr="00585F5E">
        <w:rPr>
          <w:noProof/>
        </w:rPr>
        <w:t>サービス利用者アカウント情報</w:t>
      </w:r>
      <w:r w:rsidRPr="00585F5E">
        <w:rPr>
          <w:noProof/>
        </w:rPr>
        <w:tab/>
      </w:r>
      <w:r w:rsidRPr="00585F5E">
        <w:rPr>
          <w:noProof/>
        </w:rPr>
        <w:fldChar w:fldCharType="begin"/>
      </w:r>
      <w:r w:rsidRPr="00585F5E">
        <w:rPr>
          <w:noProof/>
        </w:rPr>
        <w:instrText xml:space="preserve"> PAGEREF _Toc11230299 \h </w:instrText>
      </w:r>
      <w:r w:rsidRPr="00585F5E">
        <w:rPr>
          <w:noProof/>
        </w:rPr>
      </w:r>
      <w:r w:rsidRPr="00585F5E">
        <w:rPr>
          <w:noProof/>
        </w:rPr>
        <w:fldChar w:fldCharType="separate"/>
      </w:r>
      <w:r w:rsidRPr="00585F5E">
        <w:rPr>
          <w:noProof/>
        </w:rPr>
        <w:t>17</w:t>
      </w:r>
      <w:r w:rsidRPr="00585F5E">
        <w:rPr>
          <w:noProof/>
        </w:rPr>
        <w:fldChar w:fldCharType="end"/>
      </w:r>
    </w:p>
    <w:p w14:paraId="759F8C65" w14:textId="4BF2AD21" w:rsidR="00CC2830" w:rsidRPr="00585F5E" w:rsidRDefault="00CC2830">
      <w:pPr>
        <w:pStyle w:val="33"/>
        <w:rPr>
          <w:rFonts w:cstheme="minorBidi"/>
          <w:i w:val="0"/>
          <w:iCs w:val="0"/>
          <w:color w:val="auto"/>
          <w:sz w:val="21"/>
          <w:szCs w:val="22"/>
        </w:rPr>
      </w:pPr>
      <w:r w:rsidRPr="00585F5E">
        <w:rPr>
          <w:i w:val="0"/>
        </w:rPr>
        <w:t>3.7.1.</w:t>
      </w:r>
      <w:r w:rsidRPr="00585F5E">
        <w:rPr>
          <w:rFonts w:cstheme="minorBidi"/>
          <w:i w:val="0"/>
          <w:iCs w:val="0"/>
          <w:color w:val="auto"/>
          <w:sz w:val="21"/>
          <w:szCs w:val="22"/>
        </w:rPr>
        <w:tab/>
      </w:r>
      <w:r w:rsidRPr="00585F5E">
        <w:rPr>
          <w:i w:val="0"/>
        </w:rPr>
        <w:t>申請区分</w:t>
      </w:r>
      <w:r w:rsidRPr="00585F5E">
        <w:rPr>
          <w:i w:val="0"/>
        </w:rPr>
        <w:tab/>
      </w:r>
      <w:r w:rsidRPr="00585F5E">
        <w:rPr>
          <w:i w:val="0"/>
        </w:rPr>
        <w:fldChar w:fldCharType="begin"/>
      </w:r>
      <w:r w:rsidRPr="00585F5E">
        <w:rPr>
          <w:i w:val="0"/>
        </w:rPr>
        <w:instrText xml:space="preserve"> PAGEREF _Toc11230300 \h </w:instrText>
      </w:r>
      <w:r w:rsidRPr="00585F5E">
        <w:rPr>
          <w:i w:val="0"/>
        </w:rPr>
      </w:r>
      <w:r w:rsidRPr="00585F5E">
        <w:rPr>
          <w:i w:val="0"/>
        </w:rPr>
        <w:fldChar w:fldCharType="separate"/>
      </w:r>
      <w:r w:rsidRPr="00585F5E">
        <w:rPr>
          <w:i w:val="0"/>
        </w:rPr>
        <w:t>17</w:t>
      </w:r>
      <w:r w:rsidRPr="00585F5E">
        <w:rPr>
          <w:i w:val="0"/>
        </w:rPr>
        <w:fldChar w:fldCharType="end"/>
      </w:r>
    </w:p>
    <w:p w14:paraId="04D9E62C" w14:textId="6BC34815" w:rsidR="00CC2830" w:rsidRPr="00585F5E" w:rsidRDefault="00CC2830">
      <w:pPr>
        <w:pStyle w:val="33"/>
        <w:rPr>
          <w:rFonts w:cstheme="minorBidi"/>
          <w:i w:val="0"/>
          <w:iCs w:val="0"/>
          <w:color w:val="auto"/>
          <w:sz w:val="21"/>
          <w:szCs w:val="22"/>
        </w:rPr>
      </w:pPr>
      <w:r w:rsidRPr="00585F5E">
        <w:rPr>
          <w:i w:val="0"/>
        </w:rPr>
        <w:t>3.7.2.</w:t>
      </w:r>
      <w:r w:rsidRPr="00585F5E">
        <w:rPr>
          <w:rFonts w:cstheme="minorBidi"/>
          <w:i w:val="0"/>
          <w:iCs w:val="0"/>
          <w:color w:val="auto"/>
          <w:sz w:val="21"/>
          <w:szCs w:val="22"/>
        </w:rPr>
        <w:tab/>
      </w:r>
      <w:r w:rsidRPr="00585F5E">
        <w:rPr>
          <w:i w:val="0"/>
        </w:rPr>
        <w:t>利用者</w:t>
      </w:r>
      <w:r w:rsidRPr="00585F5E">
        <w:rPr>
          <w:i w:val="0"/>
        </w:rPr>
        <w:t>ID</w:t>
      </w:r>
      <w:r w:rsidRPr="00585F5E">
        <w:rPr>
          <w:i w:val="0"/>
        </w:rPr>
        <w:tab/>
      </w:r>
      <w:r w:rsidRPr="00585F5E">
        <w:rPr>
          <w:i w:val="0"/>
        </w:rPr>
        <w:fldChar w:fldCharType="begin"/>
      </w:r>
      <w:r w:rsidRPr="00585F5E">
        <w:rPr>
          <w:i w:val="0"/>
        </w:rPr>
        <w:instrText xml:space="preserve"> PAGEREF _Toc11230301 \h </w:instrText>
      </w:r>
      <w:r w:rsidRPr="00585F5E">
        <w:rPr>
          <w:i w:val="0"/>
        </w:rPr>
      </w:r>
      <w:r w:rsidRPr="00585F5E">
        <w:rPr>
          <w:i w:val="0"/>
        </w:rPr>
        <w:fldChar w:fldCharType="separate"/>
      </w:r>
      <w:r w:rsidRPr="00585F5E">
        <w:rPr>
          <w:i w:val="0"/>
        </w:rPr>
        <w:t>17</w:t>
      </w:r>
      <w:r w:rsidRPr="00585F5E">
        <w:rPr>
          <w:i w:val="0"/>
        </w:rPr>
        <w:fldChar w:fldCharType="end"/>
      </w:r>
    </w:p>
    <w:p w14:paraId="365FD39E" w14:textId="09778692" w:rsidR="00CC2830" w:rsidRPr="00585F5E" w:rsidRDefault="00CC2830">
      <w:pPr>
        <w:pStyle w:val="33"/>
        <w:rPr>
          <w:rFonts w:cstheme="minorBidi"/>
          <w:i w:val="0"/>
          <w:iCs w:val="0"/>
          <w:color w:val="auto"/>
          <w:sz w:val="21"/>
          <w:szCs w:val="22"/>
        </w:rPr>
      </w:pPr>
      <w:r w:rsidRPr="00585F5E">
        <w:rPr>
          <w:i w:val="0"/>
        </w:rPr>
        <w:t>3.7.3.</w:t>
      </w:r>
      <w:r w:rsidRPr="00585F5E">
        <w:rPr>
          <w:rFonts w:cstheme="minorBidi"/>
          <w:i w:val="0"/>
          <w:iCs w:val="0"/>
          <w:color w:val="auto"/>
          <w:sz w:val="21"/>
          <w:szCs w:val="22"/>
        </w:rPr>
        <w:tab/>
      </w:r>
      <w:r w:rsidRPr="00585F5E">
        <w:rPr>
          <w:i w:val="0"/>
        </w:rPr>
        <w:t>その他事項</w:t>
      </w:r>
      <w:r w:rsidRPr="00585F5E">
        <w:rPr>
          <w:i w:val="0"/>
        </w:rPr>
        <w:tab/>
      </w:r>
      <w:r w:rsidRPr="00585F5E">
        <w:rPr>
          <w:i w:val="0"/>
        </w:rPr>
        <w:fldChar w:fldCharType="begin"/>
      </w:r>
      <w:r w:rsidRPr="00585F5E">
        <w:rPr>
          <w:i w:val="0"/>
        </w:rPr>
        <w:instrText xml:space="preserve"> PAGEREF _Toc11230302 \h </w:instrText>
      </w:r>
      <w:r w:rsidRPr="00585F5E">
        <w:rPr>
          <w:i w:val="0"/>
        </w:rPr>
      </w:r>
      <w:r w:rsidRPr="00585F5E">
        <w:rPr>
          <w:i w:val="0"/>
        </w:rPr>
        <w:fldChar w:fldCharType="separate"/>
      </w:r>
      <w:r w:rsidRPr="00585F5E">
        <w:rPr>
          <w:i w:val="0"/>
        </w:rPr>
        <w:t>17</w:t>
      </w:r>
      <w:r w:rsidRPr="00585F5E">
        <w:rPr>
          <w:i w:val="0"/>
        </w:rPr>
        <w:fldChar w:fldCharType="end"/>
      </w:r>
    </w:p>
    <w:p w14:paraId="15461FA1" w14:textId="6B066472" w:rsidR="00CC2830" w:rsidRPr="00585F5E" w:rsidRDefault="00CC2830">
      <w:pPr>
        <w:pStyle w:val="33"/>
        <w:rPr>
          <w:rFonts w:cstheme="minorBidi"/>
          <w:i w:val="0"/>
          <w:iCs w:val="0"/>
          <w:color w:val="auto"/>
          <w:sz w:val="21"/>
          <w:szCs w:val="22"/>
        </w:rPr>
      </w:pPr>
      <w:r w:rsidRPr="00585F5E">
        <w:rPr>
          <w:i w:val="0"/>
        </w:rPr>
        <w:t>3.7.4.</w:t>
      </w:r>
      <w:r w:rsidRPr="00585F5E">
        <w:rPr>
          <w:rFonts w:cstheme="minorBidi"/>
          <w:i w:val="0"/>
          <w:iCs w:val="0"/>
          <w:color w:val="auto"/>
          <w:sz w:val="21"/>
          <w:szCs w:val="22"/>
        </w:rPr>
        <w:tab/>
      </w:r>
      <w:r w:rsidRPr="00585F5E">
        <w:rPr>
          <w:i w:val="0"/>
        </w:rPr>
        <w:t>利用者</w:t>
      </w:r>
      <w:r w:rsidRPr="00585F5E">
        <w:rPr>
          <w:i w:val="0"/>
        </w:rPr>
        <w:t>ID/IP</w:t>
      </w:r>
      <w:r w:rsidRPr="00585F5E">
        <w:rPr>
          <w:i w:val="0"/>
        </w:rPr>
        <w:t>アドレス入力チェック</w:t>
      </w:r>
      <w:r w:rsidRPr="00585F5E">
        <w:rPr>
          <w:i w:val="0"/>
        </w:rPr>
        <w:tab/>
      </w:r>
      <w:r w:rsidRPr="00585F5E">
        <w:rPr>
          <w:i w:val="0"/>
        </w:rPr>
        <w:fldChar w:fldCharType="begin"/>
      </w:r>
      <w:r w:rsidRPr="00585F5E">
        <w:rPr>
          <w:i w:val="0"/>
        </w:rPr>
        <w:instrText xml:space="preserve"> PAGEREF _Toc11230303 \h </w:instrText>
      </w:r>
      <w:r w:rsidRPr="00585F5E">
        <w:rPr>
          <w:i w:val="0"/>
        </w:rPr>
      </w:r>
      <w:r w:rsidRPr="00585F5E">
        <w:rPr>
          <w:i w:val="0"/>
        </w:rPr>
        <w:fldChar w:fldCharType="separate"/>
      </w:r>
      <w:r w:rsidRPr="00585F5E">
        <w:rPr>
          <w:i w:val="0"/>
        </w:rPr>
        <w:t>18</w:t>
      </w:r>
      <w:r w:rsidRPr="00585F5E">
        <w:rPr>
          <w:i w:val="0"/>
        </w:rPr>
        <w:fldChar w:fldCharType="end"/>
      </w:r>
    </w:p>
    <w:p w14:paraId="3E38250D" w14:textId="1D319CA1" w:rsidR="00CC2830" w:rsidRPr="00585F5E" w:rsidRDefault="00CC2830">
      <w:pPr>
        <w:pStyle w:val="33"/>
        <w:rPr>
          <w:rFonts w:cstheme="minorBidi"/>
          <w:i w:val="0"/>
          <w:iCs w:val="0"/>
          <w:color w:val="auto"/>
          <w:sz w:val="21"/>
          <w:szCs w:val="22"/>
        </w:rPr>
      </w:pPr>
      <w:r w:rsidRPr="00585F5E">
        <w:rPr>
          <w:i w:val="0"/>
        </w:rPr>
        <w:t>3.7.5.</w:t>
      </w:r>
      <w:r w:rsidRPr="00585F5E">
        <w:rPr>
          <w:rFonts w:cstheme="minorBidi"/>
          <w:i w:val="0"/>
          <w:iCs w:val="0"/>
          <w:color w:val="auto"/>
          <w:sz w:val="21"/>
          <w:szCs w:val="22"/>
        </w:rPr>
        <w:tab/>
      </w:r>
      <w:r w:rsidRPr="00585F5E">
        <w:rPr>
          <w:i w:val="0"/>
        </w:rPr>
        <w:t>規制解除チェックリスト</w:t>
      </w:r>
      <w:r w:rsidRPr="00585F5E">
        <w:rPr>
          <w:i w:val="0"/>
        </w:rPr>
        <w:tab/>
      </w:r>
      <w:r w:rsidRPr="00585F5E">
        <w:rPr>
          <w:i w:val="0"/>
        </w:rPr>
        <w:fldChar w:fldCharType="begin"/>
      </w:r>
      <w:r w:rsidRPr="00585F5E">
        <w:rPr>
          <w:i w:val="0"/>
        </w:rPr>
        <w:instrText xml:space="preserve"> PAGEREF _Toc11230304 \h </w:instrText>
      </w:r>
      <w:r w:rsidRPr="00585F5E">
        <w:rPr>
          <w:i w:val="0"/>
        </w:rPr>
      </w:r>
      <w:r w:rsidRPr="00585F5E">
        <w:rPr>
          <w:i w:val="0"/>
        </w:rPr>
        <w:fldChar w:fldCharType="separate"/>
      </w:r>
      <w:r w:rsidRPr="00585F5E">
        <w:rPr>
          <w:i w:val="0"/>
        </w:rPr>
        <w:t>18</w:t>
      </w:r>
      <w:r w:rsidRPr="00585F5E">
        <w:rPr>
          <w:i w:val="0"/>
        </w:rPr>
        <w:fldChar w:fldCharType="end"/>
      </w:r>
    </w:p>
    <w:p w14:paraId="0AF23B18" w14:textId="0AB312CD" w:rsidR="00CC2830" w:rsidRPr="00585F5E" w:rsidRDefault="00CC2830">
      <w:pPr>
        <w:pStyle w:val="23"/>
        <w:tabs>
          <w:tab w:val="left" w:pos="840"/>
          <w:tab w:val="right" w:leader="dot" w:pos="8494"/>
        </w:tabs>
        <w:rPr>
          <w:smallCaps w:val="0"/>
          <w:noProof/>
          <w:sz w:val="21"/>
          <w:szCs w:val="22"/>
        </w:rPr>
      </w:pPr>
      <w:r w:rsidRPr="00585F5E">
        <w:rPr>
          <w:noProof/>
        </w:rPr>
        <w:t>3.8.</w:t>
      </w:r>
      <w:r w:rsidRPr="00585F5E">
        <w:rPr>
          <w:smallCaps w:val="0"/>
          <w:noProof/>
          <w:sz w:val="21"/>
          <w:szCs w:val="22"/>
        </w:rPr>
        <w:tab/>
      </w:r>
      <w:r w:rsidRPr="00585F5E">
        <w:rPr>
          <w:noProof/>
        </w:rPr>
        <w:t>決裁手続き</w:t>
      </w:r>
      <w:r w:rsidRPr="00585F5E">
        <w:rPr>
          <w:noProof/>
        </w:rPr>
        <w:tab/>
      </w:r>
      <w:r w:rsidRPr="00585F5E">
        <w:rPr>
          <w:noProof/>
        </w:rPr>
        <w:fldChar w:fldCharType="begin"/>
      </w:r>
      <w:r w:rsidRPr="00585F5E">
        <w:rPr>
          <w:noProof/>
        </w:rPr>
        <w:instrText xml:space="preserve"> PAGEREF _Toc11230305 \h </w:instrText>
      </w:r>
      <w:r w:rsidRPr="00585F5E">
        <w:rPr>
          <w:noProof/>
        </w:rPr>
      </w:r>
      <w:r w:rsidRPr="00585F5E">
        <w:rPr>
          <w:noProof/>
        </w:rPr>
        <w:fldChar w:fldCharType="separate"/>
      </w:r>
      <w:r w:rsidRPr="00585F5E">
        <w:rPr>
          <w:noProof/>
        </w:rPr>
        <w:t>19</w:t>
      </w:r>
      <w:r w:rsidRPr="00585F5E">
        <w:rPr>
          <w:noProof/>
        </w:rPr>
        <w:fldChar w:fldCharType="end"/>
      </w:r>
    </w:p>
    <w:p w14:paraId="09D1B341" w14:textId="48B1A48D" w:rsidR="00CC2830" w:rsidRPr="00585F5E" w:rsidRDefault="00CC2830">
      <w:pPr>
        <w:pStyle w:val="33"/>
        <w:rPr>
          <w:rFonts w:cstheme="minorBidi"/>
          <w:i w:val="0"/>
          <w:iCs w:val="0"/>
          <w:color w:val="auto"/>
          <w:sz w:val="21"/>
          <w:szCs w:val="22"/>
        </w:rPr>
      </w:pPr>
      <w:r w:rsidRPr="00585F5E">
        <w:rPr>
          <w:i w:val="0"/>
        </w:rPr>
        <w:t>3.8.1.</w:t>
      </w:r>
      <w:r w:rsidRPr="00585F5E">
        <w:rPr>
          <w:rFonts w:cstheme="minorBidi"/>
          <w:i w:val="0"/>
          <w:iCs w:val="0"/>
          <w:color w:val="auto"/>
          <w:sz w:val="21"/>
          <w:szCs w:val="22"/>
        </w:rPr>
        <w:tab/>
      </w:r>
      <w:r w:rsidRPr="00585F5E">
        <w:rPr>
          <w:i w:val="0"/>
        </w:rPr>
        <w:t>決裁文書</w:t>
      </w:r>
      <w:r w:rsidRPr="00585F5E">
        <w:rPr>
          <w:i w:val="0"/>
        </w:rPr>
        <w:tab/>
      </w:r>
      <w:r w:rsidRPr="00585F5E">
        <w:rPr>
          <w:i w:val="0"/>
        </w:rPr>
        <w:fldChar w:fldCharType="begin"/>
      </w:r>
      <w:r w:rsidRPr="00585F5E">
        <w:rPr>
          <w:i w:val="0"/>
        </w:rPr>
        <w:instrText xml:space="preserve"> PAGEREF _Toc11230306 \h </w:instrText>
      </w:r>
      <w:r w:rsidRPr="00585F5E">
        <w:rPr>
          <w:i w:val="0"/>
        </w:rPr>
      </w:r>
      <w:r w:rsidRPr="00585F5E">
        <w:rPr>
          <w:i w:val="0"/>
        </w:rPr>
        <w:fldChar w:fldCharType="separate"/>
      </w:r>
      <w:r w:rsidRPr="00585F5E">
        <w:rPr>
          <w:i w:val="0"/>
        </w:rPr>
        <w:t>19</w:t>
      </w:r>
      <w:r w:rsidRPr="00585F5E">
        <w:rPr>
          <w:i w:val="0"/>
        </w:rPr>
        <w:fldChar w:fldCharType="end"/>
      </w:r>
    </w:p>
    <w:p w14:paraId="4CD68C8B" w14:textId="6F7355A8" w:rsidR="00CC2830" w:rsidRPr="00585F5E" w:rsidRDefault="00CC2830">
      <w:pPr>
        <w:pStyle w:val="33"/>
        <w:rPr>
          <w:rFonts w:cstheme="minorBidi"/>
          <w:i w:val="0"/>
          <w:iCs w:val="0"/>
          <w:color w:val="auto"/>
          <w:sz w:val="21"/>
          <w:szCs w:val="22"/>
        </w:rPr>
      </w:pPr>
      <w:r w:rsidRPr="00585F5E">
        <w:rPr>
          <w:i w:val="0"/>
        </w:rPr>
        <w:t>3.8.2.</w:t>
      </w:r>
      <w:r w:rsidRPr="00585F5E">
        <w:rPr>
          <w:rFonts w:cstheme="minorBidi"/>
          <w:i w:val="0"/>
          <w:iCs w:val="0"/>
          <w:color w:val="auto"/>
          <w:sz w:val="21"/>
          <w:szCs w:val="22"/>
        </w:rPr>
        <w:tab/>
      </w:r>
      <w:r w:rsidRPr="00585F5E">
        <w:rPr>
          <w:i w:val="0"/>
        </w:rPr>
        <w:t>基本情報</w:t>
      </w:r>
      <w:r w:rsidRPr="00585F5E">
        <w:rPr>
          <w:i w:val="0"/>
        </w:rPr>
        <w:tab/>
      </w:r>
      <w:r w:rsidRPr="00585F5E">
        <w:rPr>
          <w:i w:val="0"/>
        </w:rPr>
        <w:fldChar w:fldCharType="begin"/>
      </w:r>
      <w:r w:rsidRPr="00585F5E">
        <w:rPr>
          <w:i w:val="0"/>
        </w:rPr>
        <w:instrText xml:space="preserve"> PAGEREF _Toc11230307 \h </w:instrText>
      </w:r>
      <w:r w:rsidRPr="00585F5E">
        <w:rPr>
          <w:i w:val="0"/>
        </w:rPr>
      </w:r>
      <w:r w:rsidRPr="00585F5E">
        <w:rPr>
          <w:i w:val="0"/>
        </w:rPr>
        <w:fldChar w:fldCharType="separate"/>
      </w:r>
      <w:r w:rsidRPr="00585F5E">
        <w:rPr>
          <w:i w:val="0"/>
        </w:rPr>
        <w:t>19</w:t>
      </w:r>
      <w:r w:rsidRPr="00585F5E">
        <w:rPr>
          <w:i w:val="0"/>
        </w:rPr>
        <w:fldChar w:fldCharType="end"/>
      </w:r>
    </w:p>
    <w:p w14:paraId="5DDA98B8" w14:textId="50741AC2" w:rsidR="00CC2830" w:rsidRPr="00585F5E" w:rsidRDefault="00CC2830">
      <w:pPr>
        <w:pStyle w:val="33"/>
        <w:rPr>
          <w:rFonts w:cstheme="minorBidi"/>
          <w:i w:val="0"/>
          <w:iCs w:val="0"/>
          <w:color w:val="auto"/>
          <w:sz w:val="21"/>
          <w:szCs w:val="22"/>
        </w:rPr>
      </w:pPr>
      <w:r w:rsidRPr="00585F5E">
        <w:rPr>
          <w:i w:val="0"/>
        </w:rPr>
        <w:t>3.8.3.</w:t>
      </w:r>
      <w:r w:rsidRPr="00585F5E">
        <w:rPr>
          <w:rFonts w:cstheme="minorBidi"/>
          <w:i w:val="0"/>
          <w:iCs w:val="0"/>
          <w:color w:val="auto"/>
          <w:sz w:val="21"/>
          <w:szCs w:val="22"/>
        </w:rPr>
        <w:tab/>
      </w:r>
      <w:r w:rsidRPr="00585F5E">
        <w:rPr>
          <w:i w:val="0"/>
        </w:rPr>
        <w:t>起案者</w:t>
      </w:r>
      <w:r w:rsidRPr="00585F5E">
        <w:rPr>
          <w:i w:val="0"/>
        </w:rPr>
        <w:t>/</w:t>
      </w:r>
      <w:r w:rsidRPr="00585F5E">
        <w:rPr>
          <w:i w:val="0"/>
        </w:rPr>
        <w:t>回覧先</w:t>
      </w:r>
      <w:r w:rsidRPr="00585F5E">
        <w:rPr>
          <w:i w:val="0"/>
        </w:rPr>
        <w:tab/>
      </w:r>
      <w:r w:rsidRPr="00585F5E">
        <w:rPr>
          <w:i w:val="0"/>
        </w:rPr>
        <w:fldChar w:fldCharType="begin"/>
      </w:r>
      <w:r w:rsidRPr="00585F5E">
        <w:rPr>
          <w:i w:val="0"/>
        </w:rPr>
        <w:instrText xml:space="preserve"> PAGEREF _Toc11230308 \h </w:instrText>
      </w:r>
      <w:r w:rsidRPr="00585F5E">
        <w:rPr>
          <w:i w:val="0"/>
        </w:rPr>
      </w:r>
      <w:r w:rsidRPr="00585F5E">
        <w:rPr>
          <w:i w:val="0"/>
        </w:rPr>
        <w:fldChar w:fldCharType="separate"/>
      </w:r>
      <w:r w:rsidRPr="00585F5E">
        <w:rPr>
          <w:i w:val="0"/>
        </w:rPr>
        <w:t>20</w:t>
      </w:r>
      <w:r w:rsidRPr="00585F5E">
        <w:rPr>
          <w:i w:val="0"/>
        </w:rPr>
        <w:fldChar w:fldCharType="end"/>
      </w:r>
    </w:p>
    <w:p w14:paraId="2621BE16" w14:textId="5AAD93B0" w:rsidR="00CC2830" w:rsidRPr="00585F5E" w:rsidRDefault="00CC2830">
      <w:pPr>
        <w:pStyle w:val="33"/>
        <w:rPr>
          <w:rFonts w:cstheme="minorBidi"/>
          <w:i w:val="0"/>
          <w:iCs w:val="0"/>
          <w:color w:val="auto"/>
          <w:sz w:val="21"/>
          <w:szCs w:val="22"/>
        </w:rPr>
      </w:pPr>
      <w:r w:rsidRPr="00585F5E">
        <w:rPr>
          <w:i w:val="0"/>
        </w:rPr>
        <w:t>3.8.4.</w:t>
      </w:r>
      <w:r w:rsidRPr="00585F5E">
        <w:rPr>
          <w:rFonts w:cstheme="minorBidi"/>
          <w:i w:val="0"/>
          <w:iCs w:val="0"/>
          <w:color w:val="auto"/>
          <w:sz w:val="21"/>
          <w:szCs w:val="22"/>
        </w:rPr>
        <w:tab/>
      </w:r>
      <w:r w:rsidRPr="00585F5E">
        <w:rPr>
          <w:i w:val="0"/>
        </w:rPr>
        <w:t>決定権者</w:t>
      </w:r>
      <w:r w:rsidRPr="00585F5E">
        <w:rPr>
          <w:i w:val="0"/>
        </w:rPr>
        <w:tab/>
      </w:r>
      <w:r w:rsidRPr="00585F5E">
        <w:rPr>
          <w:i w:val="0"/>
        </w:rPr>
        <w:fldChar w:fldCharType="begin"/>
      </w:r>
      <w:r w:rsidRPr="00585F5E">
        <w:rPr>
          <w:i w:val="0"/>
        </w:rPr>
        <w:instrText xml:space="preserve"> PAGEREF _Toc11230309 \h </w:instrText>
      </w:r>
      <w:r w:rsidRPr="00585F5E">
        <w:rPr>
          <w:i w:val="0"/>
        </w:rPr>
      </w:r>
      <w:r w:rsidRPr="00585F5E">
        <w:rPr>
          <w:i w:val="0"/>
        </w:rPr>
        <w:fldChar w:fldCharType="separate"/>
      </w:r>
      <w:r w:rsidRPr="00585F5E">
        <w:rPr>
          <w:i w:val="0"/>
        </w:rPr>
        <w:t>20</w:t>
      </w:r>
      <w:r w:rsidRPr="00585F5E">
        <w:rPr>
          <w:i w:val="0"/>
        </w:rPr>
        <w:fldChar w:fldCharType="end"/>
      </w:r>
    </w:p>
    <w:p w14:paraId="77861367" w14:textId="0CB5A613" w:rsidR="00CC2830" w:rsidRPr="00585F5E" w:rsidRDefault="00CC2830">
      <w:pPr>
        <w:pStyle w:val="33"/>
        <w:rPr>
          <w:rFonts w:cstheme="minorBidi"/>
          <w:i w:val="0"/>
          <w:iCs w:val="0"/>
          <w:color w:val="auto"/>
          <w:sz w:val="21"/>
          <w:szCs w:val="22"/>
        </w:rPr>
      </w:pPr>
      <w:r w:rsidRPr="00585F5E">
        <w:rPr>
          <w:i w:val="0"/>
        </w:rPr>
        <w:t>3.8.5.</w:t>
      </w:r>
      <w:r w:rsidRPr="00585F5E">
        <w:rPr>
          <w:rFonts w:cstheme="minorBidi"/>
          <w:i w:val="0"/>
          <w:iCs w:val="0"/>
          <w:color w:val="auto"/>
          <w:sz w:val="21"/>
          <w:szCs w:val="22"/>
        </w:rPr>
        <w:tab/>
      </w:r>
      <w:r w:rsidRPr="00585F5E">
        <w:rPr>
          <w:i w:val="0"/>
        </w:rPr>
        <w:t>意見照会先</w:t>
      </w:r>
      <w:r w:rsidRPr="00585F5E">
        <w:rPr>
          <w:i w:val="0"/>
        </w:rPr>
        <w:tab/>
      </w:r>
      <w:r w:rsidRPr="00585F5E">
        <w:rPr>
          <w:i w:val="0"/>
        </w:rPr>
        <w:fldChar w:fldCharType="begin"/>
      </w:r>
      <w:r w:rsidRPr="00585F5E">
        <w:rPr>
          <w:i w:val="0"/>
        </w:rPr>
        <w:instrText xml:space="preserve"> PAGEREF _Toc11230310 \h </w:instrText>
      </w:r>
      <w:r w:rsidRPr="00585F5E">
        <w:rPr>
          <w:i w:val="0"/>
        </w:rPr>
      </w:r>
      <w:r w:rsidRPr="00585F5E">
        <w:rPr>
          <w:i w:val="0"/>
        </w:rPr>
        <w:fldChar w:fldCharType="separate"/>
      </w:r>
      <w:r w:rsidRPr="00585F5E">
        <w:rPr>
          <w:i w:val="0"/>
        </w:rPr>
        <w:t>20</w:t>
      </w:r>
      <w:r w:rsidRPr="00585F5E">
        <w:rPr>
          <w:i w:val="0"/>
        </w:rPr>
        <w:fldChar w:fldCharType="end"/>
      </w:r>
    </w:p>
    <w:p w14:paraId="6DA34635" w14:textId="47C2E4AD" w:rsidR="00CC2830" w:rsidRPr="00585F5E" w:rsidRDefault="00CC2830">
      <w:pPr>
        <w:pStyle w:val="33"/>
        <w:rPr>
          <w:rFonts w:cstheme="minorBidi"/>
          <w:i w:val="0"/>
          <w:iCs w:val="0"/>
          <w:color w:val="auto"/>
          <w:sz w:val="21"/>
          <w:szCs w:val="22"/>
        </w:rPr>
      </w:pPr>
      <w:r w:rsidRPr="00585F5E">
        <w:rPr>
          <w:i w:val="0"/>
        </w:rPr>
        <w:t>3.8.6.</w:t>
      </w:r>
      <w:r w:rsidRPr="00585F5E">
        <w:rPr>
          <w:rFonts w:cstheme="minorBidi"/>
          <w:i w:val="0"/>
          <w:iCs w:val="0"/>
          <w:color w:val="auto"/>
          <w:sz w:val="21"/>
          <w:szCs w:val="22"/>
        </w:rPr>
        <w:tab/>
      </w:r>
      <w:r w:rsidRPr="00585F5E">
        <w:rPr>
          <w:i w:val="0"/>
        </w:rPr>
        <w:t>添付ファイル</w:t>
      </w:r>
      <w:r w:rsidRPr="00585F5E">
        <w:rPr>
          <w:i w:val="0"/>
        </w:rPr>
        <w:tab/>
      </w:r>
      <w:r w:rsidRPr="00585F5E">
        <w:rPr>
          <w:i w:val="0"/>
        </w:rPr>
        <w:fldChar w:fldCharType="begin"/>
      </w:r>
      <w:r w:rsidRPr="00585F5E">
        <w:rPr>
          <w:i w:val="0"/>
        </w:rPr>
        <w:instrText xml:space="preserve"> PAGEREF _Toc11230311 \h </w:instrText>
      </w:r>
      <w:r w:rsidRPr="00585F5E">
        <w:rPr>
          <w:i w:val="0"/>
        </w:rPr>
      </w:r>
      <w:r w:rsidRPr="00585F5E">
        <w:rPr>
          <w:i w:val="0"/>
        </w:rPr>
        <w:fldChar w:fldCharType="separate"/>
      </w:r>
      <w:r w:rsidRPr="00585F5E">
        <w:rPr>
          <w:i w:val="0"/>
        </w:rPr>
        <w:t>21</w:t>
      </w:r>
      <w:r w:rsidRPr="00585F5E">
        <w:rPr>
          <w:i w:val="0"/>
        </w:rPr>
        <w:fldChar w:fldCharType="end"/>
      </w:r>
    </w:p>
    <w:p w14:paraId="2BC95FC2" w14:textId="4EF62B38" w:rsidR="00CC2830" w:rsidRPr="00585F5E" w:rsidRDefault="00CC2830">
      <w:pPr>
        <w:pStyle w:val="33"/>
        <w:rPr>
          <w:rFonts w:cstheme="minorBidi"/>
          <w:i w:val="0"/>
          <w:iCs w:val="0"/>
          <w:color w:val="auto"/>
          <w:sz w:val="21"/>
          <w:szCs w:val="22"/>
        </w:rPr>
      </w:pPr>
      <w:r w:rsidRPr="00585F5E">
        <w:rPr>
          <w:i w:val="0"/>
        </w:rPr>
        <w:t>3.8.7.</w:t>
      </w:r>
      <w:r w:rsidRPr="00585F5E">
        <w:rPr>
          <w:rFonts w:cstheme="minorBidi"/>
          <w:i w:val="0"/>
          <w:iCs w:val="0"/>
          <w:color w:val="auto"/>
          <w:sz w:val="21"/>
          <w:szCs w:val="22"/>
        </w:rPr>
        <w:tab/>
      </w:r>
      <w:r w:rsidRPr="00585F5E">
        <w:rPr>
          <w:i w:val="0"/>
        </w:rPr>
        <w:t>その他</w:t>
      </w:r>
      <w:r w:rsidRPr="00585F5E">
        <w:rPr>
          <w:i w:val="0"/>
        </w:rPr>
        <w:tab/>
      </w:r>
      <w:r w:rsidRPr="00585F5E">
        <w:rPr>
          <w:i w:val="0"/>
        </w:rPr>
        <w:fldChar w:fldCharType="begin"/>
      </w:r>
      <w:r w:rsidRPr="00585F5E">
        <w:rPr>
          <w:i w:val="0"/>
        </w:rPr>
        <w:instrText xml:space="preserve"> PAGEREF _Toc11230312 \h </w:instrText>
      </w:r>
      <w:r w:rsidRPr="00585F5E">
        <w:rPr>
          <w:i w:val="0"/>
        </w:rPr>
      </w:r>
      <w:r w:rsidRPr="00585F5E">
        <w:rPr>
          <w:i w:val="0"/>
        </w:rPr>
        <w:fldChar w:fldCharType="separate"/>
      </w:r>
      <w:r w:rsidRPr="00585F5E">
        <w:rPr>
          <w:i w:val="0"/>
        </w:rPr>
        <w:t>21</w:t>
      </w:r>
      <w:r w:rsidRPr="00585F5E">
        <w:rPr>
          <w:i w:val="0"/>
        </w:rPr>
        <w:fldChar w:fldCharType="end"/>
      </w:r>
    </w:p>
    <w:p w14:paraId="676B5CBB" w14:textId="7906EF85" w:rsidR="00CC2830" w:rsidRPr="00585F5E" w:rsidRDefault="00CC2830">
      <w:pPr>
        <w:pStyle w:val="23"/>
        <w:tabs>
          <w:tab w:val="left" w:pos="840"/>
          <w:tab w:val="right" w:leader="dot" w:pos="8494"/>
        </w:tabs>
        <w:rPr>
          <w:smallCaps w:val="0"/>
          <w:noProof/>
          <w:sz w:val="21"/>
          <w:szCs w:val="22"/>
        </w:rPr>
      </w:pPr>
      <w:r w:rsidRPr="00585F5E">
        <w:rPr>
          <w:noProof/>
        </w:rPr>
        <w:t>3.9.</w:t>
      </w:r>
      <w:r w:rsidRPr="00585F5E">
        <w:rPr>
          <w:smallCaps w:val="0"/>
          <w:noProof/>
          <w:sz w:val="21"/>
          <w:szCs w:val="22"/>
        </w:rPr>
        <w:tab/>
      </w:r>
      <w:r w:rsidRPr="00585F5E">
        <w:rPr>
          <w:noProof/>
        </w:rPr>
        <w:t>決裁取得後の手続き</w:t>
      </w:r>
      <w:r w:rsidRPr="00585F5E">
        <w:rPr>
          <w:noProof/>
        </w:rPr>
        <w:tab/>
      </w:r>
      <w:r w:rsidRPr="00585F5E">
        <w:rPr>
          <w:noProof/>
        </w:rPr>
        <w:fldChar w:fldCharType="begin"/>
      </w:r>
      <w:r w:rsidRPr="00585F5E">
        <w:rPr>
          <w:noProof/>
        </w:rPr>
        <w:instrText xml:space="preserve"> PAGEREF _Toc11230313 \h </w:instrText>
      </w:r>
      <w:r w:rsidRPr="00585F5E">
        <w:rPr>
          <w:noProof/>
        </w:rPr>
      </w:r>
      <w:r w:rsidRPr="00585F5E">
        <w:rPr>
          <w:noProof/>
        </w:rPr>
        <w:fldChar w:fldCharType="separate"/>
      </w:r>
      <w:r w:rsidRPr="00585F5E">
        <w:rPr>
          <w:noProof/>
        </w:rPr>
        <w:t>22</w:t>
      </w:r>
      <w:r w:rsidRPr="00585F5E">
        <w:rPr>
          <w:noProof/>
        </w:rPr>
        <w:fldChar w:fldCharType="end"/>
      </w:r>
    </w:p>
    <w:p w14:paraId="1CD1682C" w14:textId="3A7736CA" w:rsidR="00CC2830" w:rsidRPr="00585F5E" w:rsidRDefault="00CC2830">
      <w:pPr>
        <w:pStyle w:val="33"/>
        <w:rPr>
          <w:rFonts w:cstheme="minorBidi"/>
          <w:i w:val="0"/>
          <w:iCs w:val="0"/>
          <w:color w:val="auto"/>
          <w:sz w:val="21"/>
          <w:szCs w:val="22"/>
        </w:rPr>
      </w:pPr>
      <w:r w:rsidRPr="00585F5E">
        <w:rPr>
          <w:i w:val="0"/>
        </w:rPr>
        <w:t>3.9.1.</w:t>
      </w:r>
      <w:r w:rsidRPr="00585F5E">
        <w:rPr>
          <w:rFonts w:cstheme="minorBidi"/>
          <w:i w:val="0"/>
          <w:iCs w:val="0"/>
          <w:color w:val="auto"/>
          <w:sz w:val="21"/>
          <w:szCs w:val="22"/>
        </w:rPr>
        <w:tab/>
      </w:r>
      <w:r w:rsidRPr="00585F5E">
        <w:rPr>
          <w:i w:val="0"/>
        </w:rPr>
        <w:t>URL</w:t>
      </w:r>
      <w:r w:rsidRPr="00585F5E">
        <w:rPr>
          <w:i w:val="0"/>
        </w:rPr>
        <w:t>フィルタの設定依頼</w:t>
      </w:r>
      <w:r w:rsidRPr="00585F5E">
        <w:rPr>
          <w:i w:val="0"/>
        </w:rPr>
        <w:tab/>
      </w:r>
      <w:r w:rsidRPr="00585F5E">
        <w:rPr>
          <w:i w:val="0"/>
        </w:rPr>
        <w:fldChar w:fldCharType="begin"/>
      </w:r>
      <w:r w:rsidRPr="00585F5E">
        <w:rPr>
          <w:i w:val="0"/>
        </w:rPr>
        <w:instrText xml:space="preserve"> PAGEREF _Toc11230314 \h </w:instrText>
      </w:r>
      <w:r w:rsidRPr="00585F5E">
        <w:rPr>
          <w:i w:val="0"/>
        </w:rPr>
      </w:r>
      <w:r w:rsidRPr="00585F5E">
        <w:rPr>
          <w:i w:val="0"/>
        </w:rPr>
        <w:fldChar w:fldCharType="separate"/>
      </w:r>
      <w:r w:rsidRPr="00585F5E">
        <w:rPr>
          <w:i w:val="0"/>
        </w:rPr>
        <w:t>22</w:t>
      </w:r>
      <w:r w:rsidRPr="00585F5E">
        <w:rPr>
          <w:i w:val="0"/>
        </w:rPr>
        <w:fldChar w:fldCharType="end"/>
      </w:r>
    </w:p>
    <w:p w14:paraId="28962B97" w14:textId="1C9E2CB7"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4.</w:t>
      </w:r>
      <w:r w:rsidRPr="00585F5E">
        <w:rPr>
          <w:b w:val="0"/>
          <w:bCs w:val="0"/>
          <w:caps w:val="0"/>
          <w:noProof/>
          <w:sz w:val="21"/>
          <w:szCs w:val="22"/>
        </w:rPr>
        <w:tab/>
      </w:r>
      <w:r w:rsidRPr="00585F5E">
        <w:rPr>
          <w:noProof/>
        </w:rPr>
        <w:t>Web</w:t>
      </w:r>
      <w:r w:rsidRPr="00585F5E">
        <w:rPr>
          <w:noProof/>
        </w:rPr>
        <w:t>アップロード利用終了後の対応</w:t>
      </w:r>
      <w:r w:rsidRPr="00585F5E">
        <w:rPr>
          <w:noProof/>
        </w:rPr>
        <w:tab/>
      </w:r>
      <w:r w:rsidRPr="00585F5E">
        <w:rPr>
          <w:noProof/>
        </w:rPr>
        <w:fldChar w:fldCharType="begin"/>
      </w:r>
      <w:r w:rsidRPr="00585F5E">
        <w:rPr>
          <w:noProof/>
        </w:rPr>
        <w:instrText xml:space="preserve"> PAGEREF _Toc11230315 \h </w:instrText>
      </w:r>
      <w:r w:rsidRPr="00585F5E">
        <w:rPr>
          <w:noProof/>
        </w:rPr>
      </w:r>
      <w:r w:rsidRPr="00585F5E">
        <w:rPr>
          <w:noProof/>
        </w:rPr>
        <w:fldChar w:fldCharType="separate"/>
      </w:r>
      <w:r w:rsidRPr="00585F5E">
        <w:rPr>
          <w:noProof/>
        </w:rPr>
        <w:t>23</w:t>
      </w:r>
      <w:r w:rsidRPr="00585F5E">
        <w:rPr>
          <w:noProof/>
        </w:rPr>
        <w:fldChar w:fldCharType="end"/>
      </w:r>
    </w:p>
    <w:p w14:paraId="2412FDE6" w14:textId="463679BC" w:rsidR="00CC2830" w:rsidRPr="00585F5E" w:rsidRDefault="00CC2830">
      <w:pPr>
        <w:pStyle w:val="11"/>
        <w:tabs>
          <w:tab w:val="left" w:pos="420"/>
          <w:tab w:val="right" w:leader="dot" w:pos="8494"/>
        </w:tabs>
        <w:rPr>
          <w:b w:val="0"/>
          <w:bCs w:val="0"/>
          <w:caps w:val="0"/>
          <w:noProof/>
          <w:sz w:val="21"/>
          <w:szCs w:val="22"/>
        </w:rPr>
      </w:pPr>
      <w:r w:rsidRPr="00585F5E">
        <w:rPr>
          <w:rFonts w:asciiTheme="majorHAnsi" w:cstheme="majorHAnsi"/>
          <w:noProof/>
        </w:rPr>
        <w:t>5.</w:t>
      </w:r>
      <w:r w:rsidRPr="00585F5E">
        <w:rPr>
          <w:b w:val="0"/>
          <w:bCs w:val="0"/>
          <w:caps w:val="0"/>
          <w:noProof/>
          <w:sz w:val="21"/>
          <w:szCs w:val="22"/>
        </w:rPr>
        <w:tab/>
      </w:r>
      <w:r w:rsidRPr="00585F5E">
        <w:rPr>
          <w:noProof/>
        </w:rPr>
        <w:t>問い合わせ先</w:t>
      </w:r>
      <w:r w:rsidRPr="00585F5E">
        <w:rPr>
          <w:noProof/>
        </w:rPr>
        <w:tab/>
      </w:r>
      <w:r w:rsidRPr="00585F5E">
        <w:rPr>
          <w:noProof/>
        </w:rPr>
        <w:fldChar w:fldCharType="begin"/>
      </w:r>
      <w:r w:rsidRPr="00585F5E">
        <w:rPr>
          <w:noProof/>
        </w:rPr>
        <w:instrText xml:space="preserve"> PAGEREF _Toc11230316 \h </w:instrText>
      </w:r>
      <w:r w:rsidRPr="00585F5E">
        <w:rPr>
          <w:noProof/>
        </w:rPr>
      </w:r>
      <w:r w:rsidRPr="00585F5E">
        <w:rPr>
          <w:noProof/>
        </w:rPr>
        <w:fldChar w:fldCharType="separate"/>
      </w:r>
      <w:r w:rsidRPr="00585F5E">
        <w:rPr>
          <w:noProof/>
        </w:rPr>
        <w:t>24</w:t>
      </w:r>
      <w:r w:rsidRPr="00585F5E">
        <w:rPr>
          <w:noProof/>
        </w:rPr>
        <w:fldChar w:fldCharType="end"/>
      </w:r>
    </w:p>
    <w:p w14:paraId="440599F2" w14:textId="6BACAA4F" w:rsidR="00D66895" w:rsidRPr="00C16A70" w:rsidRDefault="004F4D39" w:rsidP="0035265D">
      <w:pPr>
        <w:pStyle w:val="11"/>
        <w:tabs>
          <w:tab w:val="left" w:pos="420"/>
          <w:tab w:val="right" w:leader="dot" w:pos="8494"/>
        </w:tabs>
      </w:pPr>
      <w:r w:rsidRPr="00585F5E">
        <w:fldChar w:fldCharType="end"/>
      </w:r>
    </w:p>
    <w:p w14:paraId="25EFA412" w14:textId="21B35626" w:rsidR="00D66895" w:rsidRPr="00C16A70" w:rsidRDefault="00D66895" w:rsidP="00D66895">
      <w:pPr>
        <w:pStyle w:val="11"/>
      </w:pPr>
      <w:r w:rsidRPr="00C16A70">
        <w:rPr>
          <w:rFonts w:hint="eastAsia"/>
        </w:rPr>
        <w:t>別紙</w:t>
      </w:r>
      <w:r w:rsidRPr="00C16A70">
        <w:rPr>
          <w:rFonts w:hint="eastAsia"/>
        </w:rPr>
        <w:t>1</w:t>
      </w:r>
      <w:r w:rsidRPr="00C16A70">
        <w:rPr>
          <w:rFonts w:hint="eastAsia"/>
        </w:rPr>
        <w:t>：</w:t>
      </w:r>
      <w:r w:rsidR="00B63C7A">
        <w:rPr>
          <w:rFonts w:hint="eastAsia"/>
        </w:rPr>
        <w:t>Web</w:t>
      </w:r>
      <w:r w:rsidR="00B63C7A">
        <w:rPr>
          <w:rFonts w:hint="eastAsia"/>
        </w:rPr>
        <w:t>アップロード</w:t>
      </w:r>
      <w:r w:rsidRPr="00C16A70">
        <w:rPr>
          <w:rFonts w:hint="eastAsia"/>
        </w:rPr>
        <w:t>利用許可申請書</w:t>
      </w:r>
    </w:p>
    <w:p w14:paraId="75760121" w14:textId="77777777" w:rsidR="00D66895" w:rsidRPr="00C16A70" w:rsidRDefault="00D66895" w:rsidP="0035265D">
      <w:pPr>
        <w:pStyle w:val="11"/>
        <w:tabs>
          <w:tab w:val="left" w:pos="420"/>
          <w:tab w:val="right" w:leader="dot" w:pos="8494"/>
        </w:tabs>
      </w:pPr>
    </w:p>
    <w:p w14:paraId="4B1650D7" w14:textId="77777777" w:rsidR="00362FB6" w:rsidRPr="00C16A70" w:rsidRDefault="00362FB6" w:rsidP="0035265D">
      <w:pPr>
        <w:pStyle w:val="11"/>
        <w:tabs>
          <w:tab w:val="left" w:pos="420"/>
          <w:tab w:val="right" w:leader="dot" w:pos="8494"/>
        </w:tabs>
      </w:pPr>
      <w:r w:rsidRPr="00C16A70">
        <w:br w:type="page"/>
      </w:r>
    </w:p>
    <w:p w14:paraId="322819B4" w14:textId="77777777" w:rsidR="00362FB6" w:rsidRPr="00C16A70" w:rsidRDefault="00362FB6" w:rsidP="00362FB6">
      <w:pPr>
        <w:pStyle w:val="af7"/>
      </w:pPr>
      <w:r w:rsidRPr="00C16A70">
        <w:rPr>
          <w:rFonts w:hint="eastAsia"/>
        </w:rPr>
        <w:lastRenderedPageBreak/>
        <w:t>変更履歴</w:t>
      </w:r>
    </w:p>
    <w:p w14:paraId="476EE0D0" w14:textId="77777777" w:rsidR="00362FB6" w:rsidRPr="00C16A70" w:rsidRDefault="00362FB6" w:rsidP="001A447D"/>
    <w:p w14:paraId="03B35DEA" w14:textId="234A8821" w:rsidR="00EA29DA" w:rsidRPr="00C16A70" w:rsidRDefault="00922F48" w:rsidP="00EA29DA">
      <w:pPr>
        <w:tabs>
          <w:tab w:val="left" w:pos="1985"/>
        </w:tabs>
      </w:pPr>
      <w:r w:rsidRPr="00C16A70">
        <w:rPr>
          <w:rFonts w:hint="eastAsia"/>
        </w:rPr>
        <w:t>201</w:t>
      </w:r>
      <w:r w:rsidR="00595B6A" w:rsidRPr="00C16A70">
        <w:rPr>
          <w:rFonts w:hint="eastAsia"/>
        </w:rPr>
        <w:t>8</w:t>
      </w:r>
      <w:r w:rsidR="00FC0262" w:rsidRPr="00C16A70">
        <w:rPr>
          <w:rFonts w:hint="eastAsia"/>
        </w:rPr>
        <w:t>年</w:t>
      </w:r>
      <w:r w:rsidR="00CB675C">
        <w:rPr>
          <w:rFonts w:hint="eastAsia"/>
        </w:rPr>
        <w:t>6</w:t>
      </w:r>
      <w:r w:rsidR="00FC0262" w:rsidRPr="00C16A70">
        <w:rPr>
          <w:rFonts w:hint="eastAsia"/>
        </w:rPr>
        <w:t>月</w:t>
      </w:r>
      <w:r w:rsidR="00CB675C">
        <w:rPr>
          <w:rFonts w:hint="eastAsia"/>
        </w:rPr>
        <w:t>20</w:t>
      </w:r>
      <w:r w:rsidR="00EE7ACC" w:rsidRPr="00C16A70">
        <w:rPr>
          <w:rFonts w:hint="eastAsia"/>
        </w:rPr>
        <w:t>日</w:t>
      </w:r>
      <w:r w:rsidR="00EE7ACC" w:rsidRPr="00C16A70">
        <w:rPr>
          <w:rFonts w:hint="eastAsia"/>
        </w:rPr>
        <w:tab/>
      </w:r>
      <w:r w:rsidR="00EE7ACC" w:rsidRPr="00C16A70">
        <w:rPr>
          <w:rFonts w:hint="eastAsia"/>
        </w:rPr>
        <w:t>初版公開</w:t>
      </w:r>
    </w:p>
    <w:p w14:paraId="2C2B40A0" w14:textId="6B7DB71A" w:rsidR="00416FC9" w:rsidRDefault="00416FC9" w:rsidP="00416FC9">
      <w:pPr>
        <w:tabs>
          <w:tab w:val="left" w:pos="1985"/>
        </w:tabs>
      </w:pPr>
      <w:r w:rsidRPr="00C16A70">
        <w:rPr>
          <w:rFonts w:hint="eastAsia"/>
        </w:rPr>
        <w:t>2018</w:t>
      </w:r>
      <w:r w:rsidRPr="00C16A70">
        <w:rPr>
          <w:rFonts w:hint="eastAsia"/>
        </w:rPr>
        <w:t>年</w:t>
      </w:r>
      <w:r w:rsidR="002B0D6C">
        <w:rPr>
          <w:rFonts w:hint="eastAsia"/>
        </w:rPr>
        <w:t>10</w:t>
      </w:r>
      <w:r w:rsidRPr="00C16A70">
        <w:rPr>
          <w:rFonts w:hint="eastAsia"/>
        </w:rPr>
        <w:t>月</w:t>
      </w:r>
      <w:r w:rsidR="002B0D6C">
        <w:rPr>
          <w:rFonts w:hint="eastAsia"/>
        </w:rPr>
        <w:t>5</w:t>
      </w:r>
      <w:r w:rsidRPr="00C16A70">
        <w:rPr>
          <w:rFonts w:hint="eastAsia"/>
        </w:rPr>
        <w:t>日</w:t>
      </w:r>
      <w:r w:rsidRPr="00C16A70">
        <w:rPr>
          <w:rFonts w:hint="eastAsia"/>
        </w:rPr>
        <w:tab/>
      </w:r>
      <w:r>
        <w:rPr>
          <w:rFonts w:hint="eastAsia"/>
        </w:rPr>
        <w:t>第</w:t>
      </w:r>
      <w:r w:rsidR="002B14AB">
        <w:rPr>
          <w:rFonts w:hint="eastAsia"/>
        </w:rPr>
        <w:t>1.1</w:t>
      </w:r>
      <w:r w:rsidRPr="00C16A70">
        <w:rPr>
          <w:rFonts w:hint="eastAsia"/>
        </w:rPr>
        <w:t>版公開</w:t>
      </w:r>
      <w:r>
        <w:rPr>
          <w:rFonts w:hint="eastAsia"/>
        </w:rPr>
        <w:t xml:space="preserve"> </w:t>
      </w:r>
    </w:p>
    <w:p w14:paraId="41E10180" w14:textId="7EF5B1B9" w:rsidR="00416FC9" w:rsidRDefault="00416FC9" w:rsidP="00416FC9">
      <w:pPr>
        <w:tabs>
          <w:tab w:val="left" w:pos="1985"/>
        </w:tabs>
      </w:pPr>
      <w:r>
        <w:rPr>
          <w:rFonts w:hint="eastAsia"/>
        </w:rPr>
        <w:t xml:space="preserve">　　　　　　　　　　文書記号番号の記載位置変更</w:t>
      </w:r>
    </w:p>
    <w:p w14:paraId="32B00FB4" w14:textId="1904A5EC" w:rsidR="00416FC9" w:rsidRDefault="00416FC9" w:rsidP="00416FC9">
      <w:pPr>
        <w:tabs>
          <w:tab w:val="left" w:pos="1985"/>
        </w:tabs>
      </w:pPr>
      <w:r>
        <w:rPr>
          <w:rFonts w:hint="eastAsia"/>
        </w:rPr>
        <w:t xml:space="preserve">　　　　　　　　　　</w:t>
      </w:r>
      <w:r w:rsidRPr="00416FC9">
        <w:rPr>
          <w:rFonts w:hint="eastAsia"/>
        </w:rPr>
        <w:t>「公開情報（情報を発信する場合）」のアカウント一覧への登録</w:t>
      </w:r>
      <w:r>
        <w:rPr>
          <w:rFonts w:hint="eastAsia"/>
        </w:rPr>
        <w:t>追加</w:t>
      </w:r>
    </w:p>
    <w:p w14:paraId="3ECD48F4" w14:textId="1E9ABD7B" w:rsidR="00416FC9" w:rsidRDefault="00416FC9" w:rsidP="00416FC9">
      <w:pPr>
        <w:tabs>
          <w:tab w:val="left" w:pos="1985"/>
        </w:tabs>
      </w:pPr>
      <w:r>
        <w:rPr>
          <w:rFonts w:hint="eastAsia"/>
        </w:rPr>
        <w:t xml:space="preserve">　　　　　　　　　　</w:t>
      </w:r>
      <w:r w:rsidRPr="00416FC9">
        <w:rPr>
          <w:rFonts w:hint="eastAsia"/>
        </w:rPr>
        <w:t>「公開情報（情報を発信する場合）」の</w:t>
      </w:r>
      <w:r>
        <w:rPr>
          <w:rFonts w:hint="eastAsia"/>
        </w:rPr>
        <w:t>意見照会先追加</w:t>
      </w:r>
    </w:p>
    <w:p w14:paraId="6A4D2A90" w14:textId="2DFBFC65" w:rsidR="004F5B00" w:rsidRDefault="004F5B00" w:rsidP="004F5B00">
      <w:pPr>
        <w:tabs>
          <w:tab w:val="left" w:pos="1985"/>
        </w:tabs>
      </w:pPr>
      <w:r w:rsidRPr="00C16A70">
        <w:rPr>
          <w:rFonts w:hint="eastAsia"/>
        </w:rPr>
        <w:t>201</w:t>
      </w:r>
      <w:r>
        <w:rPr>
          <w:rFonts w:hint="eastAsia"/>
        </w:rPr>
        <w:t>9</w:t>
      </w:r>
      <w:r w:rsidRPr="00C16A70">
        <w:rPr>
          <w:rFonts w:hint="eastAsia"/>
        </w:rPr>
        <w:t>年</w:t>
      </w:r>
      <w:r w:rsidR="00CE5A82">
        <w:rPr>
          <w:rFonts w:hint="eastAsia"/>
        </w:rPr>
        <w:t>6</w:t>
      </w:r>
      <w:r w:rsidRPr="00C16A70">
        <w:rPr>
          <w:rFonts w:hint="eastAsia"/>
        </w:rPr>
        <w:t>月</w:t>
      </w:r>
      <w:r w:rsidR="00CE5A82">
        <w:rPr>
          <w:rFonts w:hint="eastAsia"/>
        </w:rPr>
        <w:t>20</w:t>
      </w:r>
      <w:r w:rsidRPr="00C16A70">
        <w:rPr>
          <w:rFonts w:hint="eastAsia"/>
        </w:rPr>
        <w:t>日</w:t>
      </w:r>
      <w:r w:rsidRPr="00C16A70">
        <w:rPr>
          <w:rFonts w:hint="eastAsia"/>
        </w:rPr>
        <w:tab/>
      </w:r>
      <w:r>
        <w:rPr>
          <w:rFonts w:hint="eastAsia"/>
        </w:rPr>
        <w:t>第</w:t>
      </w:r>
      <w:r>
        <w:rPr>
          <w:rFonts w:hint="eastAsia"/>
        </w:rPr>
        <w:t>1.2</w:t>
      </w:r>
      <w:r w:rsidRPr="00C16A70">
        <w:rPr>
          <w:rFonts w:hint="eastAsia"/>
        </w:rPr>
        <w:t>版公開</w:t>
      </w:r>
      <w:r>
        <w:rPr>
          <w:rFonts w:hint="eastAsia"/>
        </w:rPr>
        <w:t xml:space="preserve"> </w:t>
      </w:r>
    </w:p>
    <w:p w14:paraId="4DD8E8C3" w14:textId="75D5E20D" w:rsidR="00680260" w:rsidRDefault="00680260" w:rsidP="004F5B00">
      <w:pPr>
        <w:tabs>
          <w:tab w:val="left" w:pos="1985"/>
        </w:tabs>
      </w:pPr>
      <w:r>
        <w:rPr>
          <w:rFonts w:hint="eastAsia"/>
        </w:rPr>
        <w:t xml:space="preserve">　　　　　　　　　　情報の範囲を記載</w:t>
      </w:r>
    </w:p>
    <w:p w14:paraId="2D66BE64" w14:textId="6FD15C90" w:rsidR="004F5B00" w:rsidRDefault="004F5B00" w:rsidP="004F5B00">
      <w:pPr>
        <w:tabs>
          <w:tab w:val="left" w:pos="1985"/>
        </w:tabs>
      </w:pPr>
      <w:r>
        <w:rPr>
          <w:rFonts w:hint="eastAsia"/>
        </w:rPr>
        <w:t xml:space="preserve">　　　　　　　　　　</w:t>
      </w:r>
      <w:r>
        <w:rPr>
          <w:rFonts w:hint="eastAsia"/>
        </w:rPr>
        <w:t>GCI</w:t>
      </w:r>
      <w:r w:rsidR="001E5AC6">
        <w:rPr>
          <w:rFonts w:hint="eastAsia"/>
        </w:rPr>
        <w:t>について追加</w:t>
      </w:r>
    </w:p>
    <w:p w14:paraId="53DD3DB8" w14:textId="7740F971" w:rsidR="004F5B00" w:rsidRDefault="004F5B00" w:rsidP="004F5B00">
      <w:pPr>
        <w:tabs>
          <w:tab w:val="left" w:pos="1985"/>
        </w:tabs>
      </w:pPr>
      <w:r>
        <w:rPr>
          <w:rFonts w:hint="eastAsia"/>
        </w:rPr>
        <w:t xml:space="preserve">　　　　　　　　　　</w:t>
      </w:r>
      <w:r w:rsidR="001A138E" w:rsidRPr="00416FC9">
        <w:rPr>
          <w:rFonts w:hint="eastAsia"/>
        </w:rPr>
        <w:t>「公開情報（情報を発信する場合）」</w:t>
      </w:r>
      <w:r w:rsidR="001A138E">
        <w:rPr>
          <w:rFonts w:hint="eastAsia"/>
        </w:rPr>
        <w:t>の</w:t>
      </w:r>
      <w:r>
        <w:rPr>
          <w:rFonts w:hint="eastAsia"/>
        </w:rPr>
        <w:t>閲覧のみ</w:t>
      </w:r>
      <w:r w:rsidR="001A138E">
        <w:rPr>
          <w:rFonts w:hint="eastAsia"/>
        </w:rPr>
        <w:t>申請方法追加</w:t>
      </w:r>
    </w:p>
    <w:p w14:paraId="254DB7AA" w14:textId="3E7B5BA5" w:rsidR="00416FC9" w:rsidRPr="00C16A70" w:rsidRDefault="00416FC9" w:rsidP="00416FC9">
      <w:pPr>
        <w:tabs>
          <w:tab w:val="left" w:pos="1985"/>
        </w:tabs>
      </w:pPr>
      <w:r>
        <w:rPr>
          <w:rFonts w:hint="eastAsia"/>
        </w:rPr>
        <w:t xml:space="preserve">　　　　　　　　　　</w:t>
      </w:r>
      <w:r w:rsidR="001A138E" w:rsidRPr="00416FC9">
        <w:rPr>
          <w:rFonts w:hint="eastAsia"/>
        </w:rPr>
        <w:t>「公開情報（情報を発信する場合）」の</w:t>
      </w:r>
      <w:r w:rsidR="001A138E">
        <w:rPr>
          <w:rFonts w:hint="eastAsia"/>
        </w:rPr>
        <w:t>意見照会先設定条件追加</w:t>
      </w:r>
    </w:p>
    <w:p w14:paraId="6E307DFC" w14:textId="180E0309" w:rsidR="005510E1" w:rsidRDefault="005510E1" w:rsidP="005510E1">
      <w:pPr>
        <w:tabs>
          <w:tab w:val="left" w:pos="1985"/>
        </w:tabs>
      </w:pPr>
      <w:r w:rsidRPr="00C16A70">
        <w:rPr>
          <w:rFonts w:hint="eastAsia"/>
        </w:rPr>
        <w:t>20</w:t>
      </w:r>
      <w:r>
        <w:rPr>
          <w:rFonts w:hint="eastAsia"/>
        </w:rPr>
        <w:t>22</w:t>
      </w:r>
      <w:r w:rsidRPr="00C16A70">
        <w:rPr>
          <w:rFonts w:hint="eastAsia"/>
        </w:rPr>
        <w:t>年</w:t>
      </w:r>
      <w:r>
        <w:rPr>
          <w:rFonts w:hint="eastAsia"/>
        </w:rPr>
        <w:t>7</w:t>
      </w:r>
      <w:r w:rsidRPr="00C16A70">
        <w:rPr>
          <w:rFonts w:hint="eastAsia"/>
        </w:rPr>
        <w:t>月</w:t>
      </w:r>
      <w:r>
        <w:rPr>
          <w:rFonts w:hint="eastAsia"/>
        </w:rPr>
        <w:t>1</w:t>
      </w:r>
      <w:r w:rsidRPr="00C16A70">
        <w:rPr>
          <w:rFonts w:hint="eastAsia"/>
        </w:rPr>
        <w:t>日</w:t>
      </w:r>
      <w:r w:rsidRPr="00C16A70">
        <w:rPr>
          <w:rFonts w:hint="eastAsia"/>
        </w:rPr>
        <w:tab/>
      </w:r>
      <w:r>
        <w:rPr>
          <w:rFonts w:hint="eastAsia"/>
        </w:rPr>
        <w:t>第</w:t>
      </w:r>
      <w:r>
        <w:rPr>
          <w:rFonts w:hint="eastAsia"/>
        </w:rPr>
        <w:t>1.3</w:t>
      </w:r>
      <w:r w:rsidRPr="00C16A70">
        <w:rPr>
          <w:rFonts w:hint="eastAsia"/>
        </w:rPr>
        <w:t>版公開</w:t>
      </w:r>
      <w:r>
        <w:rPr>
          <w:rFonts w:hint="eastAsia"/>
        </w:rPr>
        <w:t xml:space="preserve"> </w:t>
      </w:r>
    </w:p>
    <w:p w14:paraId="2F6A1574" w14:textId="2CCEDD2A" w:rsidR="00116ECC" w:rsidRDefault="005510E1" w:rsidP="00585F5E">
      <w:pPr>
        <w:tabs>
          <w:tab w:val="left" w:pos="1985"/>
        </w:tabs>
        <w:ind w:firstLine="1985"/>
      </w:pPr>
      <w:r>
        <w:rPr>
          <w:rFonts w:hint="eastAsia"/>
        </w:rPr>
        <w:t>組織名を更新</w:t>
      </w:r>
    </w:p>
    <w:p w14:paraId="3CA6E518" w14:textId="19A8066C" w:rsidR="00116ECC" w:rsidRPr="005510E1" w:rsidRDefault="00116ECC" w:rsidP="00585F5E">
      <w:pPr>
        <w:tabs>
          <w:tab w:val="left" w:pos="1985"/>
        </w:tabs>
      </w:pPr>
      <w:r>
        <w:tab/>
      </w:r>
      <w:r>
        <w:rPr>
          <w:rFonts w:hint="eastAsia"/>
        </w:rPr>
        <w:t>OI</w:t>
      </w:r>
      <w:r>
        <w:rPr>
          <w:rFonts w:hint="eastAsia"/>
        </w:rPr>
        <w:t>ヘルプデスク</w:t>
      </w:r>
      <w:r>
        <w:rPr>
          <w:rFonts w:hint="eastAsia"/>
        </w:rPr>
        <w:t>URL</w:t>
      </w:r>
      <w:r>
        <w:rPr>
          <w:rFonts w:hint="eastAsia"/>
        </w:rPr>
        <w:t>変更</w:t>
      </w:r>
    </w:p>
    <w:p w14:paraId="67A9EC82" w14:textId="5B05D049" w:rsidR="002C6A41" w:rsidRDefault="00116ECC" w:rsidP="002428C9">
      <w:pPr>
        <w:pStyle w:val="a3"/>
      </w:pPr>
      <w:r>
        <w:rPr>
          <w:rFonts w:hint="eastAsia"/>
        </w:rPr>
        <w:t xml:space="preserve">　　　　　　　　　　</w:t>
      </w:r>
    </w:p>
    <w:p w14:paraId="42E22197" w14:textId="37CA2318" w:rsidR="005510E1" w:rsidRDefault="005510E1" w:rsidP="002428C9">
      <w:pPr>
        <w:pStyle w:val="a3"/>
      </w:pPr>
    </w:p>
    <w:p w14:paraId="60B11553" w14:textId="6897A83F" w:rsidR="005510E1" w:rsidRDefault="005510E1" w:rsidP="002428C9">
      <w:pPr>
        <w:pStyle w:val="a3"/>
      </w:pPr>
    </w:p>
    <w:p w14:paraId="1D1E5A25" w14:textId="1E2478D9" w:rsidR="005510E1" w:rsidRDefault="005510E1" w:rsidP="002428C9">
      <w:pPr>
        <w:pStyle w:val="a3"/>
      </w:pPr>
    </w:p>
    <w:p w14:paraId="783CE4AF" w14:textId="3AAEE745" w:rsidR="005510E1" w:rsidRDefault="005510E1" w:rsidP="002428C9">
      <w:pPr>
        <w:pStyle w:val="a3"/>
      </w:pPr>
    </w:p>
    <w:p w14:paraId="62EB1B9B" w14:textId="5E96A395" w:rsidR="005510E1" w:rsidRDefault="005510E1" w:rsidP="002428C9">
      <w:pPr>
        <w:pStyle w:val="a3"/>
      </w:pPr>
    </w:p>
    <w:p w14:paraId="540E6365" w14:textId="3CAA12F7" w:rsidR="005510E1" w:rsidRDefault="005510E1" w:rsidP="002428C9">
      <w:pPr>
        <w:pStyle w:val="a3"/>
      </w:pPr>
    </w:p>
    <w:p w14:paraId="2B6A6903" w14:textId="2578D5A3" w:rsidR="00F477C8" w:rsidRDefault="00F477C8" w:rsidP="002428C9">
      <w:pPr>
        <w:pStyle w:val="a3"/>
      </w:pPr>
    </w:p>
    <w:p w14:paraId="27A8A44F" w14:textId="77777777" w:rsidR="005510E1" w:rsidRPr="00C16A70" w:rsidRDefault="005510E1" w:rsidP="002428C9">
      <w:pPr>
        <w:pStyle w:val="a3"/>
      </w:pPr>
    </w:p>
    <w:p w14:paraId="2C4B61AC" w14:textId="77777777" w:rsidR="00F477C8" w:rsidRPr="00C16A70" w:rsidRDefault="00F477C8" w:rsidP="002428C9">
      <w:pPr>
        <w:pStyle w:val="a3"/>
      </w:pPr>
    </w:p>
    <w:p w14:paraId="62EEC532" w14:textId="77777777" w:rsidR="00F477C8" w:rsidRPr="00C16A70" w:rsidRDefault="00F477C8" w:rsidP="002428C9">
      <w:pPr>
        <w:pStyle w:val="a3"/>
      </w:pPr>
    </w:p>
    <w:p w14:paraId="7D0FF477" w14:textId="77777777" w:rsidR="00F477C8" w:rsidRPr="00C16A70" w:rsidRDefault="00F477C8" w:rsidP="002428C9">
      <w:pPr>
        <w:pStyle w:val="a3"/>
      </w:pPr>
    </w:p>
    <w:p w14:paraId="6822693F" w14:textId="032A227F" w:rsidR="00F477C8" w:rsidRDefault="00F477C8" w:rsidP="002428C9">
      <w:pPr>
        <w:pStyle w:val="a3"/>
      </w:pPr>
    </w:p>
    <w:p w14:paraId="027A0E6C" w14:textId="72DA31AC" w:rsidR="00116ECC" w:rsidRDefault="00116ECC" w:rsidP="002428C9">
      <w:pPr>
        <w:pStyle w:val="a3"/>
      </w:pPr>
    </w:p>
    <w:p w14:paraId="37B0932A" w14:textId="77777777" w:rsidR="00116ECC" w:rsidRPr="00C16A70" w:rsidRDefault="00116ECC" w:rsidP="002428C9">
      <w:pPr>
        <w:pStyle w:val="a3"/>
      </w:pPr>
    </w:p>
    <w:p w14:paraId="0B2C8502" w14:textId="77777777" w:rsidR="00F477C8" w:rsidRPr="00C16A70" w:rsidRDefault="00F477C8" w:rsidP="002428C9">
      <w:pPr>
        <w:pStyle w:val="a3"/>
      </w:pPr>
    </w:p>
    <w:p w14:paraId="45F75F83" w14:textId="326CCEB1" w:rsidR="002C6A41" w:rsidRPr="00C16A70" w:rsidRDefault="00D02888" w:rsidP="004B4890">
      <w:r w:rsidRPr="00C16A70">
        <w:rPr>
          <w:rFonts w:hint="eastAsia"/>
        </w:rPr>
        <w:t>｢</w:t>
      </w:r>
      <w:r w:rsidR="00B63C7A">
        <w:rPr>
          <w:rFonts w:hint="eastAsia"/>
        </w:rPr>
        <w:t>Web</w:t>
      </w:r>
      <w:r w:rsidR="00B63C7A">
        <w:rPr>
          <w:rFonts w:hint="eastAsia"/>
        </w:rPr>
        <w:t>アップロード</w:t>
      </w:r>
      <w:r w:rsidR="004B4890" w:rsidRPr="00C16A70">
        <w:rPr>
          <w:rFonts w:hint="eastAsia"/>
        </w:rPr>
        <w:t>利用許可申請</w:t>
      </w:r>
      <w:r w:rsidR="00CF322F" w:rsidRPr="00C16A70">
        <w:rPr>
          <w:rFonts w:hint="eastAsia"/>
        </w:rPr>
        <w:t xml:space="preserve"> </w:t>
      </w:r>
      <w:r w:rsidR="004B4890" w:rsidRPr="00C16A70">
        <w:rPr>
          <w:rFonts w:hint="eastAsia"/>
        </w:rPr>
        <w:t>手順書</w:t>
      </w:r>
      <w:r w:rsidRPr="00C16A70">
        <w:rPr>
          <w:rFonts w:hint="eastAsia"/>
        </w:rPr>
        <w:t>｣</w:t>
      </w:r>
      <w:r w:rsidRPr="00C16A70">
        <w:rPr>
          <w:rFonts w:hint="eastAsia"/>
        </w:rPr>
        <w:t xml:space="preserve"> </w:t>
      </w:r>
      <w:r w:rsidRPr="00C16A70">
        <w:rPr>
          <w:rFonts w:hint="eastAsia"/>
        </w:rPr>
        <w:t>発行元</w:t>
      </w:r>
    </w:p>
    <w:tbl>
      <w:tblPr>
        <w:tblStyle w:val="afb"/>
        <w:tblW w:w="9639" w:type="dxa"/>
        <w:tblInd w:w="-15" w:type="dxa"/>
        <w:tblCellMar>
          <w:top w:w="28" w:type="dxa"/>
          <w:left w:w="85" w:type="dxa"/>
          <w:bottom w:w="28" w:type="dxa"/>
          <w:right w:w="85" w:type="dxa"/>
        </w:tblCellMar>
        <w:tblLook w:val="04A0" w:firstRow="1" w:lastRow="0" w:firstColumn="1" w:lastColumn="0" w:noHBand="0" w:noVBand="1"/>
      </w:tblPr>
      <w:tblGrid>
        <w:gridCol w:w="9639"/>
      </w:tblGrid>
      <w:tr w:rsidR="002C6A41" w:rsidRPr="00C16A70" w14:paraId="536A35A1" w14:textId="77777777" w:rsidTr="004F5B00">
        <w:trPr>
          <w:cantSplit/>
        </w:trPr>
        <w:tc>
          <w:tcPr>
            <w:tcW w:w="9639" w:type="dxa"/>
            <w:tcBorders>
              <w:top w:val="double" w:sz="4" w:space="0" w:color="auto"/>
              <w:left w:val="double" w:sz="4" w:space="0" w:color="auto"/>
              <w:bottom w:val="double" w:sz="4" w:space="0" w:color="auto"/>
              <w:right w:val="double" w:sz="4" w:space="0" w:color="auto"/>
            </w:tcBorders>
          </w:tcPr>
          <w:p w14:paraId="3E1810DD" w14:textId="4629FD1F" w:rsidR="002C6A41" w:rsidRPr="00585F5E" w:rsidRDefault="002C6A41" w:rsidP="00420CD8">
            <w:pPr>
              <w:pStyle w:val="a3"/>
              <w:ind w:leftChars="0" w:left="0" w:firstLineChars="0" w:firstLine="0"/>
            </w:pPr>
            <w:r w:rsidRPr="00585F5E">
              <w:rPr>
                <w:rFonts w:hint="eastAsia"/>
              </w:rPr>
              <w:t>(</w:t>
            </w:r>
            <w:r w:rsidRPr="00585F5E">
              <w:rPr>
                <w:rFonts w:hint="eastAsia"/>
              </w:rPr>
              <w:t>株</w:t>
            </w:r>
            <w:r w:rsidRPr="00585F5E">
              <w:rPr>
                <w:rFonts w:hint="eastAsia"/>
              </w:rPr>
              <w:t>) NTT</w:t>
            </w:r>
            <w:r w:rsidRPr="00585F5E">
              <w:rPr>
                <w:rFonts w:hint="eastAsia"/>
              </w:rPr>
              <w:t>データ</w:t>
            </w:r>
            <w:r w:rsidRPr="00585F5E">
              <w:rPr>
                <w:rFonts w:hint="eastAsia"/>
              </w:rPr>
              <w:t xml:space="preserve"> </w:t>
            </w:r>
            <w:r w:rsidR="00EA783F" w:rsidRPr="00585F5E">
              <w:rPr>
                <w:rFonts w:hint="eastAsia"/>
              </w:rPr>
              <w:t xml:space="preserve">システム技術本部　</w:t>
            </w:r>
            <w:r w:rsidR="00116ECC" w:rsidRPr="00585F5E">
              <w:rPr>
                <w:rFonts w:hint="eastAsia"/>
              </w:rPr>
              <w:t>サイバー</w:t>
            </w:r>
            <w:r w:rsidR="00EA783F" w:rsidRPr="00585F5E">
              <w:rPr>
                <w:rFonts w:hint="eastAsia"/>
              </w:rPr>
              <w:t>セキュリティ技術部</w:t>
            </w:r>
            <w:r w:rsidRPr="00585F5E">
              <w:rPr>
                <w:rFonts w:hint="eastAsia"/>
              </w:rPr>
              <w:t xml:space="preserve"> </w:t>
            </w:r>
            <w:r w:rsidRPr="00585F5E">
              <w:rPr>
                <w:rFonts w:hint="eastAsia"/>
              </w:rPr>
              <w:t>情報セキュリティ推進室</w:t>
            </w:r>
          </w:p>
          <w:p w14:paraId="120A60BB" w14:textId="49A153E2" w:rsidR="002F7090" w:rsidRPr="00585F5E" w:rsidRDefault="002F7090" w:rsidP="00420CD8">
            <w:pPr>
              <w:pStyle w:val="a3"/>
              <w:ind w:leftChars="0" w:left="0" w:firstLineChars="0" w:firstLine="0"/>
            </w:pPr>
            <w:r w:rsidRPr="00585F5E">
              <w:rPr>
                <w:rFonts w:hint="eastAsia"/>
              </w:rPr>
              <w:t>情報セキュリティ推進室</w:t>
            </w:r>
            <w:r w:rsidRPr="00585F5E">
              <w:rPr>
                <w:rFonts w:hint="eastAsia"/>
              </w:rPr>
              <w:t>HP</w:t>
            </w:r>
            <w:r w:rsidRPr="00585F5E">
              <w:rPr>
                <w:rFonts w:hint="eastAsia"/>
              </w:rPr>
              <w:t>：</w:t>
            </w:r>
            <w:r w:rsidR="004F5B00" w:rsidRPr="00585F5E">
              <w:t>https://security.groupwide.net/isec/announce/2018_file_upload_start</w:t>
            </w:r>
          </w:p>
          <w:p w14:paraId="3F3E4858" w14:textId="77777777" w:rsidR="002C6A41" w:rsidRPr="00585F5E" w:rsidRDefault="002C6A41" w:rsidP="00420CD8">
            <w:pPr>
              <w:pStyle w:val="a3"/>
              <w:ind w:leftChars="0" w:left="0" w:firstLineChars="0" w:firstLine="0"/>
            </w:pPr>
            <w:r w:rsidRPr="00585F5E">
              <w:t>E-mail</w:t>
            </w:r>
            <w:r w:rsidR="00A73AB1" w:rsidRPr="00585F5E">
              <w:rPr>
                <w:rFonts w:hint="eastAsia"/>
              </w:rPr>
              <w:t>：</w:t>
            </w:r>
            <w:r w:rsidRPr="00585F5E">
              <w:t>grisec@kits.nttdata.co.jp</w:t>
            </w:r>
          </w:p>
        </w:tc>
      </w:tr>
    </w:tbl>
    <w:p w14:paraId="57FAE6FC" w14:textId="77777777" w:rsidR="001A447D" w:rsidRPr="00C16A70" w:rsidRDefault="001A447D" w:rsidP="006B3805">
      <w:pPr>
        <w:pStyle w:val="a3"/>
        <w:ind w:leftChars="0" w:left="0" w:firstLineChars="0" w:firstLine="0"/>
      </w:pPr>
    </w:p>
    <w:p w14:paraId="4F7C2983" w14:textId="77777777" w:rsidR="00104A7B" w:rsidRPr="00C16A70" w:rsidRDefault="00104A7B" w:rsidP="003E7BFB">
      <w:pPr>
        <w:pStyle w:val="1"/>
        <w:rPr>
          <w:color w:val="auto"/>
        </w:rPr>
      </w:pPr>
      <w:bookmarkStart w:id="1" w:name="_Toc11230270"/>
      <w:r w:rsidRPr="00C16A70">
        <w:rPr>
          <w:rFonts w:hint="eastAsia"/>
          <w:color w:val="auto"/>
        </w:rPr>
        <w:t>はじめに</w:t>
      </w:r>
      <w:bookmarkEnd w:id="1"/>
    </w:p>
    <w:p w14:paraId="695169DE" w14:textId="77777777" w:rsidR="00104A7B" w:rsidRPr="00C16A70" w:rsidRDefault="00104A7B" w:rsidP="00104A7B">
      <w:pPr>
        <w:pStyle w:val="2"/>
      </w:pPr>
      <w:bookmarkStart w:id="2" w:name="_Toc11230271"/>
      <w:r w:rsidRPr="00C16A70">
        <w:rPr>
          <w:rFonts w:hint="eastAsia"/>
        </w:rPr>
        <w:t>本施策の主旨</w:t>
      </w:r>
      <w:bookmarkEnd w:id="2"/>
    </w:p>
    <w:p w14:paraId="73575D56" w14:textId="6B94723C" w:rsidR="00B24AE5" w:rsidRPr="00C16A70" w:rsidRDefault="00B63C7A" w:rsidP="001A7FAF">
      <w:pPr>
        <w:pStyle w:val="a3"/>
      </w:pPr>
      <w:r>
        <w:rPr>
          <w:rFonts w:hint="eastAsia"/>
        </w:rPr>
        <w:t>Web</w:t>
      </w:r>
      <w:r>
        <w:rPr>
          <w:rFonts w:hint="eastAsia"/>
        </w:rPr>
        <w:t>アップロード</w:t>
      </w:r>
      <w:r w:rsidR="00B24AE5" w:rsidRPr="00C16A70">
        <w:rPr>
          <w:rFonts w:hint="eastAsia"/>
        </w:rPr>
        <w:t>利用許可申請導入の主旨は、以下の通りで</w:t>
      </w:r>
      <w:r w:rsidR="006F18C3" w:rsidRPr="00C16A70">
        <w:rPr>
          <w:rFonts w:hint="eastAsia"/>
        </w:rPr>
        <w:t>す</w:t>
      </w:r>
      <w:r w:rsidR="00B24AE5" w:rsidRPr="00C16A70">
        <w:rPr>
          <w:rFonts w:hint="eastAsia"/>
        </w:rPr>
        <w:t>。</w:t>
      </w:r>
    </w:p>
    <w:p w14:paraId="79A49776" w14:textId="77777777" w:rsidR="00B24AE5" w:rsidRPr="00C16A70" w:rsidRDefault="00B24AE5" w:rsidP="001A7FAF">
      <w:pPr>
        <w:pStyle w:val="a3"/>
      </w:pPr>
    </w:p>
    <w:p w14:paraId="3A53875F" w14:textId="0EF0F99F" w:rsidR="001A7FAF" w:rsidRPr="00C16A70" w:rsidRDefault="0094621A" w:rsidP="0094621A">
      <w:pPr>
        <w:pStyle w:val="a3"/>
      </w:pPr>
      <w:r w:rsidRPr="00C16A70">
        <w:rPr>
          <w:rFonts w:hint="eastAsia"/>
        </w:rPr>
        <w:t>インターネット上のオンラインストレージやソーシャルネットワークなど、</w:t>
      </w:r>
      <w:r w:rsidR="006F18C3" w:rsidRPr="00C16A70">
        <w:rPr>
          <w:rFonts w:hint="eastAsia"/>
        </w:rPr>
        <w:t>クラウド上にファイルをアップロードする行為が日常的になりつつあります</w:t>
      </w:r>
      <w:r w:rsidRPr="00C16A70">
        <w:rPr>
          <w:rFonts w:hint="eastAsia"/>
        </w:rPr>
        <w:t>。当社社内からも</w:t>
      </w:r>
      <w:r w:rsidR="006F18C3" w:rsidRPr="00C16A70">
        <w:rPr>
          <w:rFonts w:hint="eastAsia"/>
        </w:rPr>
        <w:t>、インターネット上へファイル</w:t>
      </w:r>
      <w:r w:rsidR="0017667C" w:rsidRPr="00C16A70">
        <w:rPr>
          <w:rFonts w:hint="eastAsia"/>
        </w:rPr>
        <w:t>を</w:t>
      </w:r>
      <w:r w:rsidR="006F18C3" w:rsidRPr="00C16A70">
        <w:rPr>
          <w:rFonts w:hint="eastAsia"/>
        </w:rPr>
        <w:t>アップロードする要件が増加しています</w:t>
      </w:r>
      <w:r w:rsidRPr="00C16A70">
        <w:rPr>
          <w:rFonts w:hint="eastAsia"/>
        </w:rPr>
        <w:t>。上司の指示や許可を受けずに無許可で、インターネット境界へファイルをアップロードすることは、</w:t>
      </w:r>
      <w:r w:rsidR="007A41A4">
        <w:rPr>
          <w:rFonts w:hint="eastAsia"/>
        </w:rPr>
        <w:t>「</w:t>
      </w:r>
      <w:r w:rsidRPr="00C16A70">
        <w:rPr>
          <w:rFonts w:hint="eastAsia"/>
        </w:rPr>
        <w:t>情報の取扱いに関する細則</w:t>
      </w:r>
      <w:r w:rsidRPr="00C16A70">
        <w:rPr>
          <w:rStyle w:val="affb"/>
        </w:rPr>
        <w:footnoteReference w:id="2"/>
      </w:r>
      <w:r w:rsidR="007A41A4">
        <w:rPr>
          <w:rFonts w:hint="eastAsia"/>
        </w:rPr>
        <w:t>」</w:t>
      </w:r>
      <w:r w:rsidR="003230F1" w:rsidRPr="00C16A70">
        <w:rPr>
          <w:rFonts w:hint="eastAsia"/>
        </w:rPr>
        <w:t>等</w:t>
      </w:r>
      <w:r w:rsidRPr="00C16A70">
        <w:rPr>
          <w:rFonts w:hint="eastAsia"/>
        </w:rPr>
        <w:t>に違反</w:t>
      </w:r>
      <w:r w:rsidR="006F18C3" w:rsidRPr="00C16A70">
        <w:rPr>
          <w:rFonts w:hint="eastAsia"/>
        </w:rPr>
        <w:t>します</w:t>
      </w:r>
      <w:r w:rsidRPr="00C16A70">
        <w:rPr>
          <w:rFonts w:hint="eastAsia"/>
        </w:rPr>
        <w:t>。</w:t>
      </w:r>
    </w:p>
    <w:p w14:paraId="317D2AF1" w14:textId="01901631" w:rsidR="00634402" w:rsidRPr="00C16A70" w:rsidRDefault="00634402" w:rsidP="001A7FAF">
      <w:pPr>
        <w:pStyle w:val="a3"/>
      </w:pPr>
    </w:p>
    <w:p w14:paraId="3E872D9F" w14:textId="00828D55" w:rsidR="00FA054A" w:rsidRDefault="001A7FAF" w:rsidP="00CD7666">
      <w:pPr>
        <w:pStyle w:val="a3"/>
      </w:pPr>
      <w:r w:rsidRPr="00C16A70">
        <w:rPr>
          <w:rFonts w:hint="eastAsia"/>
        </w:rPr>
        <w:t>そのため</w:t>
      </w:r>
      <w:r w:rsidR="00225C4A" w:rsidRPr="00C16A70">
        <w:rPr>
          <w:rFonts w:hint="eastAsia"/>
        </w:rPr>
        <w:t>現在、申請により許可しているオンラインストレージやソーシャルネットワーク以外の</w:t>
      </w:r>
      <w:r w:rsidR="00B63C7A">
        <w:rPr>
          <w:rFonts w:hint="eastAsia"/>
        </w:rPr>
        <w:t>Web</w:t>
      </w:r>
      <w:r w:rsidR="00B63C7A">
        <w:rPr>
          <w:rFonts w:hint="eastAsia"/>
        </w:rPr>
        <w:t>アップロード</w:t>
      </w:r>
      <w:r w:rsidR="00225C4A" w:rsidRPr="00C16A70">
        <w:rPr>
          <w:rFonts w:hint="eastAsia"/>
        </w:rPr>
        <w:t>サービスについても許可制により使用可能とします。</w:t>
      </w:r>
    </w:p>
    <w:p w14:paraId="35B1BDB4" w14:textId="77777777" w:rsidR="00CD7666" w:rsidRPr="007A41A4" w:rsidRDefault="00CD7666" w:rsidP="00CD7666">
      <w:pPr>
        <w:pStyle w:val="a3"/>
      </w:pPr>
    </w:p>
    <w:p w14:paraId="262D4956" w14:textId="01B5A4B8" w:rsidR="00CD7666" w:rsidRPr="00CB675C" w:rsidRDefault="00CD7666" w:rsidP="00CD7666">
      <w:pPr>
        <w:pStyle w:val="a3"/>
        <w:rPr>
          <w:color w:val="000000" w:themeColor="text1"/>
        </w:rPr>
      </w:pPr>
      <w:r>
        <w:rPr>
          <w:rFonts w:hint="eastAsia"/>
        </w:rPr>
        <w:t>※本書で指す</w:t>
      </w:r>
      <w:r>
        <w:rPr>
          <w:rFonts w:hint="eastAsia"/>
        </w:rPr>
        <w:t>Web</w:t>
      </w:r>
      <w:r>
        <w:rPr>
          <w:rFonts w:hint="eastAsia"/>
        </w:rPr>
        <w:t>アップロードとは、アップロード機能のある</w:t>
      </w:r>
      <w:r w:rsidR="00CB675C" w:rsidRPr="00CB675C">
        <w:rPr>
          <w:rFonts w:hint="eastAsia"/>
          <w:color w:val="000000" w:themeColor="text1"/>
        </w:rPr>
        <w:t>インターネット上</w:t>
      </w:r>
      <w:r w:rsidR="00CB675C">
        <w:rPr>
          <w:rFonts w:hint="eastAsia"/>
          <w:color w:val="000000" w:themeColor="text1"/>
        </w:rPr>
        <w:t>の</w:t>
      </w:r>
      <w:r>
        <w:rPr>
          <w:rFonts w:hint="eastAsia"/>
        </w:rPr>
        <w:t>外部サイトへファイルをその機能を用いてアップロードする行為</w:t>
      </w:r>
      <w:r w:rsidR="00712AD8">
        <w:rPr>
          <w:rFonts w:hint="eastAsia"/>
        </w:rPr>
        <w:t>や、</w:t>
      </w:r>
      <w:r w:rsidR="00712AD8" w:rsidRPr="00CB675C">
        <w:rPr>
          <w:rFonts w:hint="eastAsia"/>
          <w:color w:val="000000" w:themeColor="text1"/>
        </w:rPr>
        <w:t>アップロード機能がなくとも、</w:t>
      </w:r>
      <w:r w:rsidR="00CB675C">
        <w:rPr>
          <w:rFonts w:hint="eastAsia"/>
        </w:rPr>
        <w:t>外部サイト</w:t>
      </w:r>
      <w:r w:rsidR="00712AD8" w:rsidRPr="00CB675C">
        <w:rPr>
          <w:rFonts w:hint="eastAsia"/>
          <w:color w:val="000000" w:themeColor="text1"/>
        </w:rPr>
        <w:t>に情報を保管する行為を指します。</w:t>
      </w:r>
      <w:r w:rsidR="00CB675C">
        <w:rPr>
          <w:rFonts w:hint="eastAsia"/>
        </w:rPr>
        <w:t>外部サイト</w:t>
      </w:r>
      <w:r w:rsidR="00CB675C" w:rsidRPr="00CB675C">
        <w:rPr>
          <w:rFonts w:hint="eastAsia"/>
          <w:color w:val="000000" w:themeColor="text1"/>
        </w:rPr>
        <w:t>に情報を保管する行為</w:t>
      </w:r>
      <w:r w:rsidR="00712AD8" w:rsidRPr="00CB675C">
        <w:rPr>
          <w:rFonts w:hint="eastAsia"/>
          <w:color w:val="000000" w:themeColor="text1"/>
        </w:rPr>
        <w:t>は、</w:t>
      </w:r>
      <w:r w:rsidR="00CB675C">
        <w:rPr>
          <w:rFonts w:hint="eastAsia"/>
        </w:rPr>
        <w:t>外部サイト</w:t>
      </w:r>
      <w:r w:rsidR="00712AD8" w:rsidRPr="00CB675C">
        <w:rPr>
          <w:rFonts w:hint="eastAsia"/>
          <w:color w:val="000000" w:themeColor="text1"/>
        </w:rPr>
        <w:t>に機密情報を入力、記録するような行為となります。</w:t>
      </w:r>
    </w:p>
    <w:p w14:paraId="6B034C4F" w14:textId="3515578E" w:rsidR="00F10A1E" w:rsidRPr="00C16A70" w:rsidRDefault="00B63C7A" w:rsidP="00F10A1E">
      <w:pPr>
        <w:pStyle w:val="2"/>
      </w:pPr>
      <w:bookmarkStart w:id="3" w:name="_Toc11230272"/>
      <w:r>
        <w:rPr>
          <w:rFonts w:hint="eastAsia"/>
        </w:rPr>
        <w:t>Web</w:t>
      </w:r>
      <w:r>
        <w:rPr>
          <w:rFonts w:hint="eastAsia"/>
        </w:rPr>
        <w:t>アップロード</w:t>
      </w:r>
      <w:r w:rsidR="00225C4A" w:rsidRPr="00C16A70">
        <w:rPr>
          <w:rFonts w:hint="eastAsia"/>
        </w:rPr>
        <w:t>の申請について</w:t>
      </w:r>
      <w:bookmarkEnd w:id="3"/>
    </w:p>
    <w:p w14:paraId="51B41806" w14:textId="0AA611B2" w:rsidR="00225C4A" w:rsidRPr="00C16A70" w:rsidRDefault="00F543C9" w:rsidP="00225C4A">
      <w:pPr>
        <w:pStyle w:val="31"/>
        <w:numPr>
          <w:ilvl w:val="0"/>
          <w:numId w:val="0"/>
        </w:numPr>
        <w:ind w:leftChars="541" w:left="1560" w:hangingChars="202" w:hanging="424"/>
      </w:pPr>
      <w:r w:rsidRPr="00C16A70">
        <w:rPr>
          <w:rFonts w:hint="eastAsia"/>
        </w:rPr>
        <w:t>最長</w:t>
      </w:r>
      <w:r w:rsidRPr="00C16A70">
        <w:rPr>
          <w:rFonts w:hint="eastAsia"/>
        </w:rPr>
        <w:t>1</w:t>
      </w:r>
      <w:r w:rsidRPr="00C16A70">
        <w:rPr>
          <w:rFonts w:hint="eastAsia"/>
        </w:rPr>
        <w:t>年間</w:t>
      </w:r>
      <w:r w:rsidR="00D642EF" w:rsidRPr="00C16A70">
        <w:rPr>
          <w:rFonts w:hint="eastAsia"/>
        </w:rPr>
        <w:t>、</w:t>
      </w:r>
      <w:r w:rsidR="00B63C7A">
        <w:rPr>
          <w:rFonts w:hint="eastAsia"/>
        </w:rPr>
        <w:t>Web</w:t>
      </w:r>
      <w:r w:rsidR="00B63C7A">
        <w:rPr>
          <w:rFonts w:hint="eastAsia"/>
        </w:rPr>
        <w:t>アップロード</w:t>
      </w:r>
      <w:r w:rsidR="00D642EF" w:rsidRPr="00C16A70">
        <w:rPr>
          <w:rFonts w:hint="eastAsia"/>
        </w:rPr>
        <w:t>の</w:t>
      </w:r>
      <w:r w:rsidR="00225C4A" w:rsidRPr="00C16A70">
        <w:rPr>
          <w:rFonts w:hint="eastAsia"/>
        </w:rPr>
        <w:t>利用が可能です。当申請は、</w:t>
      </w:r>
      <w:r w:rsidRPr="00C16A70">
        <w:rPr>
          <w:rFonts w:hint="eastAsia"/>
        </w:rPr>
        <w:t>決裁の取得</w:t>
      </w:r>
    </w:p>
    <w:p w14:paraId="6A3DBC7A" w14:textId="77777777" w:rsidR="00B63C7A" w:rsidRDefault="00F543C9" w:rsidP="00B53C5A">
      <w:pPr>
        <w:pStyle w:val="31"/>
        <w:numPr>
          <w:ilvl w:val="0"/>
          <w:numId w:val="0"/>
        </w:numPr>
        <w:ind w:leftChars="406" w:left="1561" w:hangingChars="337" w:hanging="708"/>
      </w:pPr>
      <w:r w:rsidRPr="00C16A70">
        <w:rPr>
          <w:rFonts w:hint="eastAsia"/>
        </w:rPr>
        <w:t>が必要であり承認までの時間を要</w:t>
      </w:r>
      <w:r w:rsidR="00B53C5A" w:rsidRPr="00C16A70">
        <w:rPr>
          <w:rFonts w:hint="eastAsia"/>
        </w:rPr>
        <w:t>する申請となります。</w:t>
      </w:r>
      <w:r w:rsidR="00B63C7A">
        <w:rPr>
          <w:rFonts w:hint="eastAsia"/>
        </w:rPr>
        <w:t>そのため、十分な余裕を</w:t>
      </w:r>
    </w:p>
    <w:p w14:paraId="27668110" w14:textId="5D748B74" w:rsidR="00F543C9" w:rsidRPr="00C16A70" w:rsidRDefault="00B63C7A" w:rsidP="00B53C5A">
      <w:pPr>
        <w:pStyle w:val="31"/>
        <w:numPr>
          <w:ilvl w:val="0"/>
          <w:numId w:val="0"/>
        </w:numPr>
        <w:ind w:leftChars="406" w:left="1561" w:hangingChars="337" w:hanging="708"/>
      </w:pPr>
      <w:r>
        <w:rPr>
          <w:rFonts w:hint="eastAsia"/>
        </w:rPr>
        <w:t>もって申請してください。</w:t>
      </w:r>
    </w:p>
    <w:p w14:paraId="237ADA97" w14:textId="76E3CBFF" w:rsidR="009728AF" w:rsidRPr="00C16A70" w:rsidRDefault="00B63C7A" w:rsidP="009728AF">
      <w:pPr>
        <w:pStyle w:val="2"/>
      </w:pPr>
      <w:bookmarkStart w:id="4" w:name="_Toc11230273"/>
      <w:r>
        <w:rPr>
          <w:rFonts w:hint="eastAsia"/>
        </w:rPr>
        <w:t>Web</w:t>
      </w:r>
      <w:r>
        <w:rPr>
          <w:rFonts w:hint="eastAsia"/>
        </w:rPr>
        <w:t>アップロード</w:t>
      </w:r>
      <w:r w:rsidR="009728AF" w:rsidRPr="00C16A70">
        <w:rPr>
          <w:rFonts w:hint="eastAsia"/>
        </w:rPr>
        <w:t>先のセキュリティ確認について</w:t>
      </w:r>
      <w:bookmarkEnd w:id="4"/>
    </w:p>
    <w:p w14:paraId="3B209E4F" w14:textId="7A37B326" w:rsidR="00CC31B0" w:rsidRPr="00C16A70" w:rsidRDefault="00B63C7A" w:rsidP="00CC31B0">
      <w:pPr>
        <w:pStyle w:val="a3"/>
      </w:pPr>
      <w:r>
        <w:rPr>
          <w:rFonts w:hint="eastAsia"/>
        </w:rPr>
        <w:t>Web</w:t>
      </w:r>
      <w:r>
        <w:rPr>
          <w:rFonts w:hint="eastAsia"/>
        </w:rPr>
        <w:t>アップロード</w:t>
      </w:r>
      <w:r w:rsidR="009728AF" w:rsidRPr="00C16A70">
        <w:rPr>
          <w:rFonts w:hint="eastAsia"/>
        </w:rPr>
        <w:t>先</w:t>
      </w:r>
      <w:r w:rsidR="00D642EF" w:rsidRPr="00C16A70">
        <w:rPr>
          <w:rFonts w:hint="eastAsia"/>
        </w:rPr>
        <w:t>（オンラインストレージやソーシャルメディア等）</w:t>
      </w:r>
      <w:r w:rsidR="009728AF" w:rsidRPr="00C16A70">
        <w:rPr>
          <w:rFonts w:hint="eastAsia"/>
        </w:rPr>
        <w:t>の安全性や信頼性については、情報セキュリティ推進室が予め準備したチェックリストに則して、利用者と申請責任者の責任の下、チェックします。</w:t>
      </w:r>
    </w:p>
    <w:p w14:paraId="43C0A58D" w14:textId="1ED48F92" w:rsidR="00663532" w:rsidRDefault="009728AF" w:rsidP="00663532">
      <w:pPr>
        <w:pStyle w:val="a3"/>
      </w:pPr>
      <w:r w:rsidRPr="00C16A70">
        <w:rPr>
          <w:rFonts w:hint="eastAsia"/>
        </w:rPr>
        <w:t>情報セキュリティ推進室は、その</w:t>
      </w:r>
      <w:r w:rsidR="00FD4019">
        <w:rPr>
          <w:rFonts w:hint="eastAsia"/>
        </w:rPr>
        <w:t>責任者の下実施された</w:t>
      </w:r>
      <w:r w:rsidRPr="00C16A70">
        <w:rPr>
          <w:rFonts w:hint="eastAsia"/>
        </w:rPr>
        <w:t>チェック状況を確認しますがそれは、対象の</w:t>
      </w:r>
      <w:r w:rsidR="00B63C7A">
        <w:rPr>
          <w:rFonts w:hint="eastAsia"/>
        </w:rPr>
        <w:t>Web</w:t>
      </w:r>
      <w:r w:rsidR="00B63C7A">
        <w:rPr>
          <w:rFonts w:hint="eastAsia"/>
        </w:rPr>
        <w:t>アップロード</w:t>
      </w:r>
      <w:r w:rsidRPr="00C16A70">
        <w:rPr>
          <w:rFonts w:hint="eastAsia"/>
        </w:rPr>
        <w:t>先の安全性や信頼性を情報セキュリティ推進室が保証するものではなく、あくまでチェックを実</w:t>
      </w:r>
      <w:r w:rsidR="00663532">
        <w:rPr>
          <w:rFonts w:hint="eastAsia"/>
        </w:rPr>
        <w:t>施した利用者や申請責任者に責任の所在があることが前提となります。</w:t>
      </w:r>
    </w:p>
    <w:p w14:paraId="4E01A985" w14:textId="77777777" w:rsidR="00D25CD1" w:rsidRPr="00C16A70" w:rsidRDefault="00D25CD1" w:rsidP="00663532">
      <w:pPr>
        <w:pStyle w:val="a3"/>
        <w:ind w:leftChars="0" w:left="0" w:firstLineChars="0" w:firstLine="0"/>
      </w:pPr>
    </w:p>
    <w:p w14:paraId="30D12211" w14:textId="0A68C37E" w:rsidR="00104A7B" w:rsidRPr="00C16A70" w:rsidRDefault="00543B3D" w:rsidP="00104A7B">
      <w:pPr>
        <w:pStyle w:val="2"/>
      </w:pPr>
      <w:bookmarkStart w:id="5" w:name="_Toc11230274"/>
      <w:r w:rsidRPr="00C16A70">
        <w:rPr>
          <w:rFonts w:hint="eastAsia"/>
        </w:rPr>
        <w:t>本書</w:t>
      </w:r>
      <w:r w:rsidR="00661EDC" w:rsidRPr="00C16A70">
        <w:rPr>
          <w:rFonts w:hint="eastAsia"/>
        </w:rPr>
        <w:t>の</w:t>
      </w:r>
      <w:r w:rsidR="00104A7B" w:rsidRPr="00C16A70">
        <w:rPr>
          <w:rFonts w:hint="eastAsia"/>
        </w:rPr>
        <w:t>対象</w:t>
      </w:r>
      <w:bookmarkEnd w:id="5"/>
    </w:p>
    <w:p w14:paraId="6214BC57" w14:textId="77777777" w:rsidR="00104A7B" w:rsidRPr="000F65E8" w:rsidRDefault="00104A7B" w:rsidP="00104A7B">
      <w:pPr>
        <w:pStyle w:val="a"/>
        <w:rPr>
          <w:color w:val="000000" w:themeColor="text1"/>
        </w:rPr>
      </w:pPr>
      <w:r w:rsidRPr="000F65E8">
        <w:rPr>
          <w:rFonts w:hint="eastAsia"/>
          <w:color w:val="000000" w:themeColor="text1"/>
        </w:rPr>
        <w:t>読者</w:t>
      </w:r>
    </w:p>
    <w:p w14:paraId="5425DF56" w14:textId="31C98D3A" w:rsidR="00E62E17" w:rsidRPr="000F65E8" w:rsidRDefault="00B63C7A" w:rsidP="00727D4A">
      <w:pPr>
        <w:pStyle w:val="a3"/>
        <w:rPr>
          <w:color w:val="000000" w:themeColor="text1"/>
        </w:rPr>
      </w:pPr>
      <w:r w:rsidRPr="000F65E8">
        <w:rPr>
          <w:rFonts w:hint="eastAsia"/>
          <w:color w:val="000000" w:themeColor="text1"/>
        </w:rPr>
        <w:t>Web</w:t>
      </w:r>
      <w:r w:rsidRPr="000F65E8">
        <w:rPr>
          <w:rFonts w:hint="eastAsia"/>
          <w:color w:val="000000" w:themeColor="text1"/>
        </w:rPr>
        <w:t>アップロード</w:t>
      </w:r>
      <w:r w:rsidR="008F522E" w:rsidRPr="000F65E8">
        <w:rPr>
          <w:rFonts w:hint="eastAsia"/>
          <w:color w:val="000000" w:themeColor="text1"/>
        </w:rPr>
        <w:t>を利用する</w:t>
      </w:r>
      <w:r w:rsidR="00CB79B6" w:rsidRPr="000F65E8">
        <w:rPr>
          <w:rFonts w:hint="eastAsia"/>
          <w:color w:val="000000" w:themeColor="text1"/>
        </w:rPr>
        <w:t>全ての</w:t>
      </w:r>
      <w:r w:rsidR="00104A7B" w:rsidRPr="000F65E8">
        <w:rPr>
          <w:rFonts w:hint="eastAsia"/>
          <w:color w:val="000000" w:themeColor="text1"/>
        </w:rPr>
        <w:t>利用者、</w:t>
      </w:r>
      <w:r w:rsidR="00FA054A" w:rsidRPr="000F65E8">
        <w:rPr>
          <w:rFonts w:hint="eastAsia"/>
          <w:color w:val="000000" w:themeColor="text1"/>
        </w:rPr>
        <w:t>それらの</w:t>
      </w:r>
      <w:r w:rsidR="00104A7B" w:rsidRPr="000F65E8">
        <w:rPr>
          <w:rFonts w:hint="eastAsia"/>
          <w:color w:val="000000" w:themeColor="text1"/>
        </w:rPr>
        <w:t>管理者</w:t>
      </w:r>
      <w:r w:rsidR="00661EDC" w:rsidRPr="000F65E8">
        <w:rPr>
          <w:rFonts w:hint="eastAsia"/>
          <w:color w:val="000000" w:themeColor="text1"/>
        </w:rPr>
        <w:t>を対象と</w:t>
      </w:r>
      <w:r w:rsidR="006F18C3" w:rsidRPr="000F65E8">
        <w:rPr>
          <w:rFonts w:hint="eastAsia"/>
          <w:color w:val="000000" w:themeColor="text1"/>
        </w:rPr>
        <w:t>します</w:t>
      </w:r>
      <w:r w:rsidR="00661EDC" w:rsidRPr="000F65E8">
        <w:rPr>
          <w:rFonts w:hint="eastAsia"/>
          <w:color w:val="000000" w:themeColor="text1"/>
        </w:rPr>
        <w:t>。</w:t>
      </w:r>
    </w:p>
    <w:p w14:paraId="018E4A88" w14:textId="3C632EFA" w:rsidR="007A41A4" w:rsidRPr="000F65E8" w:rsidRDefault="00CC2830" w:rsidP="007A41A4">
      <w:pPr>
        <w:pStyle w:val="a"/>
        <w:rPr>
          <w:color w:val="000000" w:themeColor="text1"/>
        </w:rPr>
      </w:pPr>
      <w:r w:rsidRPr="000F65E8">
        <w:rPr>
          <w:rFonts w:hint="eastAsia"/>
          <w:color w:val="000000" w:themeColor="text1"/>
        </w:rPr>
        <w:t>アップロード対象の</w:t>
      </w:r>
      <w:r w:rsidR="007A41A4" w:rsidRPr="000F65E8">
        <w:rPr>
          <w:rFonts w:hint="eastAsia"/>
          <w:color w:val="000000" w:themeColor="text1"/>
        </w:rPr>
        <w:t>情報</w:t>
      </w:r>
    </w:p>
    <w:p w14:paraId="0F4C7654" w14:textId="3EEB04CC" w:rsidR="007A41A4" w:rsidRPr="000F65E8" w:rsidRDefault="00CC2830" w:rsidP="007A41A4">
      <w:pPr>
        <w:ind w:leftChars="405" w:left="850" w:firstLineChars="66" w:firstLine="139"/>
        <w:rPr>
          <w:color w:val="000000" w:themeColor="text1"/>
        </w:rPr>
      </w:pPr>
      <w:r w:rsidRPr="000F65E8">
        <w:rPr>
          <w:rFonts w:hint="eastAsia"/>
          <w:color w:val="000000" w:themeColor="text1"/>
        </w:rPr>
        <w:t>「情報の取扱いに関する細則</w:t>
      </w:r>
      <w:r w:rsidRPr="000F65E8">
        <w:rPr>
          <w:rStyle w:val="affb"/>
          <w:color w:val="000000" w:themeColor="text1"/>
        </w:rPr>
        <w:footnoteReference w:id="3"/>
      </w:r>
      <w:r w:rsidRPr="000F65E8">
        <w:rPr>
          <w:rFonts w:hint="eastAsia"/>
          <w:color w:val="000000" w:themeColor="text1"/>
        </w:rPr>
        <w:t>」での「</w:t>
      </w:r>
      <w:r w:rsidR="007A41A4" w:rsidRPr="000F65E8">
        <w:rPr>
          <w:rFonts w:hint="eastAsia"/>
          <w:color w:val="000000" w:themeColor="text1"/>
        </w:rPr>
        <w:t>当社が保有する情報</w:t>
      </w:r>
      <w:r w:rsidRPr="000F65E8">
        <w:rPr>
          <w:rFonts w:hint="eastAsia"/>
          <w:color w:val="000000" w:themeColor="text1"/>
        </w:rPr>
        <w:t>」</w:t>
      </w:r>
    </w:p>
    <w:p w14:paraId="02982E60" w14:textId="2266B1DD" w:rsidR="00B7060A" w:rsidRDefault="000B5ECA" w:rsidP="000B5ECA">
      <w:pPr>
        <w:pStyle w:val="a"/>
      </w:pPr>
      <w:r w:rsidRPr="00C16A70">
        <w:rPr>
          <w:rFonts w:hint="eastAsia"/>
        </w:rPr>
        <w:t>申請の種類</w:t>
      </w:r>
    </w:p>
    <w:p w14:paraId="020A7E19" w14:textId="77777777" w:rsidR="00B7060A" w:rsidRDefault="000B5ECA" w:rsidP="00B07874">
      <w:pPr>
        <w:pStyle w:val="a"/>
        <w:numPr>
          <w:ilvl w:val="0"/>
          <w:numId w:val="13"/>
        </w:numPr>
      </w:pPr>
      <w:r w:rsidRPr="00C16A70">
        <w:rPr>
          <w:rFonts w:hint="eastAsia"/>
        </w:rPr>
        <w:t>アップロード利用許可申請に伴う次の各種申請</w:t>
      </w:r>
      <w:r w:rsidRPr="00C16A70">
        <w:br/>
      </w:r>
      <w:r w:rsidR="00B7060A">
        <w:rPr>
          <w:rFonts w:hint="eastAsia"/>
        </w:rPr>
        <w:t>・新規利用申請</w:t>
      </w:r>
    </w:p>
    <w:p w14:paraId="67943974" w14:textId="77777777" w:rsidR="00B7060A" w:rsidRDefault="00B7060A" w:rsidP="00B7060A">
      <w:pPr>
        <w:pStyle w:val="a"/>
        <w:numPr>
          <w:ilvl w:val="0"/>
          <w:numId w:val="0"/>
        </w:numPr>
        <w:ind w:left="1554"/>
      </w:pPr>
      <w:r>
        <w:rPr>
          <w:rFonts w:hint="eastAsia"/>
        </w:rPr>
        <w:t>・更新</w:t>
      </w:r>
      <w:r>
        <w:rPr>
          <w:rFonts w:hint="eastAsia"/>
        </w:rPr>
        <w:t>/</w:t>
      </w:r>
      <w:r>
        <w:rPr>
          <w:rFonts w:hint="eastAsia"/>
        </w:rPr>
        <w:t>申請</w:t>
      </w:r>
    </w:p>
    <w:p w14:paraId="3C6D1612" w14:textId="5AEF3359" w:rsidR="00B7060A" w:rsidRDefault="00B7060A" w:rsidP="00B7060A">
      <w:pPr>
        <w:pStyle w:val="a"/>
        <w:numPr>
          <w:ilvl w:val="0"/>
          <w:numId w:val="0"/>
        </w:numPr>
        <w:ind w:left="1554" w:firstLineChars="200" w:firstLine="420"/>
      </w:pPr>
      <w:r>
        <w:rPr>
          <w:rFonts w:hint="eastAsia"/>
        </w:rPr>
        <w:t>利用申請期間の延長申請</w:t>
      </w:r>
    </w:p>
    <w:p w14:paraId="3FF495D8" w14:textId="2591CF9A" w:rsidR="00B7060A" w:rsidRDefault="00B7060A" w:rsidP="00B7060A">
      <w:pPr>
        <w:pStyle w:val="a"/>
        <w:numPr>
          <w:ilvl w:val="0"/>
          <w:numId w:val="0"/>
        </w:numPr>
        <w:ind w:left="1554" w:firstLineChars="200" w:firstLine="420"/>
      </w:pPr>
      <w:r>
        <w:rPr>
          <w:rFonts w:hint="eastAsia"/>
        </w:rPr>
        <w:t>利用者の追加申請</w:t>
      </w:r>
    </w:p>
    <w:p w14:paraId="25254920" w14:textId="65D5FA7E" w:rsidR="00B7060A" w:rsidRDefault="00B7060A" w:rsidP="00B7060A">
      <w:pPr>
        <w:pStyle w:val="a"/>
        <w:numPr>
          <w:ilvl w:val="0"/>
          <w:numId w:val="0"/>
        </w:numPr>
        <w:ind w:left="1554" w:firstLineChars="200" w:firstLine="420"/>
      </w:pPr>
      <w:r>
        <w:rPr>
          <w:rFonts w:hint="eastAsia"/>
        </w:rPr>
        <w:t>利用者の削除申請</w:t>
      </w:r>
    </w:p>
    <w:p w14:paraId="2273194F" w14:textId="5CF7B2C7" w:rsidR="00B7060A" w:rsidRDefault="00B7060A" w:rsidP="00B7060A">
      <w:pPr>
        <w:pStyle w:val="a"/>
        <w:numPr>
          <w:ilvl w:val="0"/>
          <w:numId w:val="0"/>
        </w:numPr>
        <w:ind w:left="1554" w:firstLineChars="200" w:firstLine="420"/>
      </w:pPr>
      <w:r>
        <w:rPr>
          <w:rFonts w:hint="eastAsia"/>
        </w:rPr>
        <w:t>管理者</w:t>
      </w:r>
      <w:r>
        <w:rPr>
          <w:rFonts w:hint="eastAsia"/>
        </w:rPr>
        <w:t>/</w:t>
      </w:r>
      <w:r>
        <w:rPr>
          <w:rFonts w:hint="eastAsia"/>
        </w:rPr>
        <w:t>責任者の変更申請</w:t>
      </w:r>
    </w:p>
    <w:p w14:paraId="349EA685" w14:textId="25925190" w:rsidR="00B7060A" w:rsidRDefault="00B7060A" w:rsidP="00B7060A">
      <w:pPr>
        <w:pStyle w:val="a"/>
        <w:numPr>
          <w:ilvl w:val="0"/>
          <w:numId w:val="0"/>
        </w:numPr>
        <w:ind w:left="1554" w:firstLineChars="200" w:firstLine="420"/>
      </w:pPr>
      <w:r>
        <w:rPr>
          <w:rFonts w:hint="eastAsia"/>
        </w:rPr>
        <w:t>利用端末の</w:t>
      </w:r>
      <w:r>
        <w:rPr>
          <w:rFonts w:hint="eastAsia"/>
        </w:rPr>
        <w:t>IP</w:t>
      </w:r>
      <w:r>
        <w:rPr>
          <w:rFonts w:hint="eastAsia"/>
        </w:rPr>
        <w:t>アドレスの変更申請</w:t>
      </w:r>
    </w:p>
    <w:p w14:paraId="45670658" w14:textId="794FCFE9" w:rsidR="00B7060A" w:rsidRDefault="00B7060A" w:rsidP="00B7060A">
      <w:pPr>
        <w:pStyle w:val="a"/>
        <w:numPr>
          <w:ilvl w:val="0"/>
          <w:numId w:val="0"/>
        </w:numPr>
        <w:ind w:left="1554" w:firstLineChars="200" w:firstLine="420"/>
      </w:pPr>
      <w:r>
        <w:rPr>
          <w:rFonts w:hint="eastAsia"/>
        </w:rPr>
        <w:t>サービス利用時のアクセス先（ホスト名の変更申請</w:t>
      </w:r>
      <w:r>
        <w:rPr>
          <w:rFonts w:hint="eastAsia"/>
        </w:rPr>
        <w:t>)</w:t>
      </w:r>
    </w:p>
    <w:p w14:paraId="59E86B69" w14:textId="1C6B497E" w:rsidR="00C156E1" w:rsidRPr="00C16A70" w:rsidRDefault="00B7060A" w:rsidP="00B7060A">
      <w:pPr>
        <w:pStyle w:val="a"/>
        <w:numPr>
          <w:ilvl w:val="0"/>
          <w:numId w:val="0"/>
        </w:numPr>
        <w:ind w:left="1554"/>
      </w:pPr>
      <w:r>
        <w:rPr>
          <w:rFonts w:hint="eastAsia"/>
        </w:rPr>
        <w:t>・利用停止申請</w:t>
      </w:r>
    </w:p>
    <w:p w14:paraId="7EF84110" w14:textId="77777777" w:rsidR="00A90898" w:rsidRPr="00C16A70" w:rsidRDefault="00104A7B" w:rsidP="00104A7B">
      <w:pPr>
        <w:pStyle w:val="a"/>
      </w:pPr>
      <w:r w:rsidRPr="00C16A70">
        <w:rPr>
          <w:rFonts w:hint="eastAsia"/>
        </w:rPr>
        <w:t>記述範囲</w:t>
      </w:r>
    </w:p>
    <w:p w14:paraId="56753121" w14:textId="02435819" w:rsidR="00C769C6" w:rsidRPr="00C16A70" w:rsidRDefault="00C769C6" w:rsidP="00B07874">
      <w:pPr>
        <w:pStyle w:val="31"/>
        <w:numPr>
          <w:ilvl w:val="0"/>
          <w:numId w:val="12"/>
        </w:numPr>
      </w:pPr>
      <w:r w:rsidRPr="00C16A70">
        <w:rPr>
          <w:rFonts w:hint="eastAsia"/>
        </w:rPr>
        <w:t>本書における情報セキュリティの方針は、「情報セキュリティポリシー（規程）</w:t>
      </w:r>
      <w:r w:rsidRPr="00C16A70">
        <w:rPr>
          <w:rStyle w:val="affb"/>
        </w:rPr>
        <w:footnoteReference w:id="4"/>
      </w:r>
      <w:r w:rsidRPr="00C16A70">
        <w:rPr>
          <w:rFonts w:hint="eastAsia"/>
        </w:rPr>
        <w:t>」「個人情報保護規程</w:t>
      </w:r>
      <w:r w:rsidRPr="00C16A70">
        <w:rPr>
          <w:rStyle w:val="affb"/>
        </w:rPr>
        <w:footnoteReference w:id="5"/>
      </w:r>
      <w:r w:rsidRPr="00C16A70">
        <w:rPr>
          <w:rFonts w:hint="eastAsia"/>
        </w:rPr>
        <w:t>」</w:t>
      </w:r>
      <w:r w:rsidR="007A41A4">
        <w:rPr>
          <w:rFonts w:hint="eastAsia"/>
        </w:rPr>
        <w:t>「</w:t>
      </w:r>
      <w:r w:rsidR="007A41A4" w:rsidRPr="00C16A70">
        <w:rPr>
          <w:rFonts w:hint="eastAsia"/>
        </w:rPr>
        <w:t>情報の取扱いに関する細則</w:t>
      </w:r>
      <w:r w:rsidR="007A41A4">
        <w:rPr>
          <w:rFonts w:hint="eastAsia"/>
        </w:rPr>
        <w:t>」</w:t>
      </w:r>
      <w:r w:rsidRPr="00C16A70">
        <w:rPr>
          <w:rFonts w:hint="eastAsia"/>
        </w:rPr>
        <w:t>「クラウドサービス等利用時のセキュリティガイドライン</w:t>
      </w:r>
      <w:r w:rsidRPr="00C16A70">
        <w:rPr>
          <w:rStyle w:val="affb"/>
        </w:rPr>
        <w:footnoteReference w:id="6"/>
      </w:r>
      <w:r w:rsidRPr="00C16A70">
        <w:rPr>
          <w:rFonts w:hint="eastAsia"/>
        </w:rPr>
        <w:t>」に準拠します。</w:t>
      </w:r>
    </w:p>
    <w:p w14:paraId="42661F96" w14:textId="2DB83924" w:rsidR="00104A7B" w:rsidRPr="007A41A4" w:rsidRDefault="00104A7B" w:rsidP="007A41A4">
      <w:pPr>
        <w:pStyle w:val="31"/>
        <w:numPr>
          <w:ilvl w:val="0"/>
          <w:numId w:val="12"/>
        </w:numPr>
        <w:rPr>
          <w:strike/>
        </w:rPr>
      </w:pPr>
      <w:r w:rsidRPr="00C16A70">
        <w:rPr>
          <w:rFonts w:hint="eastAsia"/>
        </w:rPr>
        <w:t>本書は、</w:t>
      </w:r>
      <w:r w:rsidR="00B24AE5" w:rsidRPr="00C16A70">
        <w:rPr>
          <w:rFonts w:hint="eastAsia"/>
        </w:rPr>
        <w:t>業務において</w:t>
      </w:r>
      <w:r w:rsidR="0094621A" w:rsidRPr="00C16A70">
        <w:rPr>
          <w:rFonts w:hint="eastAsia"/>
        </w:rPr>
        <w:t>インターネットへの</w:t>
      </w:r>
      <w:r w:rsidR="00B63C7A">
        <w:rPr>
          <w:rFonts w:hint="eastAsia"/>
        </w:rPr>
        <w:t>Web</w:t>
      </w:r>
      <w:r w:rsidR="00B63C7A">
        <w:rPr>
          <w:rFonts w:hint="eastAsia"/>
        </w:rPr>
        <w:t>アップロード</w:t>
      </w:r>
      <w:r w:rsidR="00661EDC" w:rsidRPr="00C16A70">
        <w:rPr>
          <w:rFonts w:hint="eastAsia"/>
        </w:rPr>
        <w:t>の利用を希望する者が、利用申請を</w:t>
      </w:r>
      <w:r w:rsidR="009728AF" w:rsidRPr="00C16A70">
        <w:rPr>
          <w:rFonts w:hint="eastAsia"/>
        </w:rPr>
        <w:t>行う</w:t>
      </w:r>
      <w:r w:rsidRPr="00C16A70">
        <w:rPr>
          <w:rFonts w:hint="eastAsia"/>
        </w:rPr>
        <w:t>手順を説明</w:t>
      </w:r>
      <w:r w:rsidR="006F18C3" w:rsidRPr="00C16A70">
        <w:rPr>
          <w:rFonts w:hint="eastAsia"/>
        </w:rPr>
        <w:t>します</w:t>
      </w:r>
      <w:r w:rsidRPr="00C16A70">
        <w:rPr>
          <w:rFonts w:hint="eastAsia"/>
        </w:rPr>
        <w:t>。</w:t>
      </w:r>
    </w:p>
    <w:p w14:paraId="62D6923C" w14:textId="2B36220A" w:rsidR="007C0249" w:rsidRPr="00C16A70" w:rsidRDefault="00B63C7A" w:rsidP="003E7BFB">
      <w:pPr>
        <w:pStyle w:val="1"/>
        <w:rPr>
          <w:color w:val="auto"/>
        </w:rPr>
      </w:pPr>
      <w:bookmarkStart w:id="6" w:name="_Ref356929709"/>
      <w:bookmarkStart w:id="7" w:name="_Ref356929711"/>
      <w:bookmarkStart w:id="8" w:name="_Ref356929719"/>
      <w:bookmarkStart w:id="9" w:name="_Toc11230275"/>
      <w:r>
        <w:rPr>
          <w:rFonts w:hint="eastAsia"/>
          <w:color w:val="auto"/>
        </w:rPr>
        <w:t>Webアップロード</w:t>
      </w:r>
      <w:r w:rsidR="001A54FF" w:rsidRPr="00C16A70">
        <w:rPr>
          <w:rFonts w:hint="eastAsia"/>
          <w:color w:val="auto"/>
        </w:rPr>
        <w:t>利用申請前の検討</w:t>
      </w:r>
      <w:bookmarkEnd w:id="6"/>
      <w:bookmarkEnd w:id="7"/>
      <w:bookmarkEnd w:id="8"/>
      <w:bookmarkEnd w:id="9"/>
    </w:p>
    <w:p w14:paraId="5CB4F258" w14:textId="58D2C06D" w:rsidR="00B85C29" w:rsidRPr="00603C81" w:rsidRDefault="00ED1201" w:rsidP="002E1BBD">
      <w:pPr>
        <w:pStyle w:val="2"/>
        <w:rPr>
          <w:color w:val="000000" w:themeColor="text1"/>
        </w:rPr>
      </w:pPr>
      <w:bookmarkStart w:id="10" w:name="_Toc11230276"/>
      <w:bookmarkStart w:id="11" w:name="_Ref320209634"/>
      <w:bookmarkStart w:id="12" w:name="_Ref320209637"/>
      <w:r w:rsidRPr="00603C81">
        <w:rPr>
          <w:rFonts w:hint="eastAsia"/>
          <w:color w:val="000000" w:themeColor="text1"/>
        </w:rPr>
        <w:t>当社が提供するファイル共有サービス</w:t>
      </w:r>
      <w:r w:rsidR="002C1D17" w:rsidRPr="00603C81">
        <w:rPr>
          <w:rFonts w:hint="eastAsia"/>
          <w:color w:val="000000" w:themeColor="text1"/>
        </w:rPr>
        <w:t>の検討</w:t>
      </w:r>
      <w:bookmarkEnd w:id="10"/>
    </w:p>
    <w:p w14:paraId="3EF4D2F2" w14:textId="77777777" w:rsidR="00ED1201" w:rsidRPr="00603C81" w:rsidRDefault="00ED1201" w:rsidP="00F765BC">
      <w:pPr>
        <w:pStyle w:val="a3"/>
        <w:rPr>
          <w:color w:val="000000" w:themeColor="text1"/>
        </w:rPr>
      </w:pPr>
      <w:r w:rsidRPr="00603C81">
        <w:rPr>
          <w:rFonts w:hint="eastAsia"/>
          <w:color w:val="000000" w:themeColor="text1"/>
        </w:rPr>
        <w:t>Web</w:t>
      </w:r>
      <w:r w:rsidRPr="00603C81">
        <w:rPr>
          <w:rFonts w:hint="eastAsia"/>
          <w:color w:val="000000" w:themeColor="text1"/>
        </w:rPr>
        <w:t>アップロードの管理者と利用者は、クラウドサービス等利用時のセキュリティガイドライン等を考慮して、</w:t>
      </w:r>
      <w:r w:rsidRPr="00603C81">
        <w:rPr>
          <w:rFonts w:hint="eastAsia"/>
          <w:color w:val="000000" w:themeColor="text1"/>
        </w:rPr>
        <w:t>Web</w:t>
      </w:r>
      <w:r w:rsidRPr="00603C81">
        <w:rPr>
          <w:rFonts w:hint="eastAsia"/>
          <w:color w:val="000000" w:themeColor="text1"/>
        </w:rPr>
        <w:t>アップロードを安全に運用しなければなりません。</w:t>
      </w:r>
    </w:p>
    <w:p w14:paraId="7EE3B8A5" w14:textId="109CE92B" w:rsidR="00ED1201" w:rsidRPr="00603C81" w:rsidRDefault="00CC2830" w:rsidP="00ED1201">
      <w:pPr>
        <w:pStyle w:val="a3"/>
        <w:rPr>
          <w:color w:val="000000" w:themeColor="text1"/>
        </w:rPr>
      </w:pPr>
      <w:r w:rsidRPr="00603C81">
        <w:rPr>
          <w:rFonts w:hint="eastAsia"/>
          <w:color w:val="000000" w:themeColor="text1"/>
        </w:rPr>
        <w:t>「情報の取扱いに関する細則</w:t>
      </w:r>
      <w:r w:rsidRPr="00603C81">
        <w:rPr>
          <w:rStyle w:val="affb"/>
          <w:color w:val="000000" w:themeColor="text1"/>
        </w:rPr>
        <w:footnoteReference w:id="7"/>
      </w:r>
      <w:r w:rsidRPr="00603C81">
        <w:rPr>
          <w:rFonts w:hint="eastAsia"/>
          <w:color w:val="000000" w:themeColor="text1"/>
        </w:rPr>
        <w:t>」</w:t>
      </w:r>
      <w:r w:rsidR="00ED1201" w:rsidRPr="00603C81">
        <w:rPr>
          <w:rFonts w:hint="eastAsia"/>
          <w:color w:val="000000" w:themeColor="text1"/>
        </w:rPr>
        <w:t>の</w:t>
      </w:r>
    </w:p>
    <w:p w14:paraId="012F94B2" w14:textId="77777777" w:rsidR="00ED1201" w:rsidRPr="00603C81" w:rsidRDefault="00ED1201" w:rsidP="00ED1201">
      <w:pPr>
        <w:pStyle w:val="a3"/>
        <w:rPr>
          <w:color w:val="000000" w:themeColor="text1"/>
        </w:rPr>
      </w:pPr>
      <w:r w:rsidRPr="00603C81">
        <w:rPr>
          <w:rFonts w:hint="eastAsia"/>
          <w:color w:val="000000" w:themeColor="text1"/>
        </w:rPr>
        <w:t xml:space="preserve">4 </w:t>
      </w:r>
      <w:r w:rsidRPr="00603C81">
        <w:rPr>
          <w:rFonts w:hint="eastAsia"/>
          <w:color w:val="000000" w:themeColor="text1"/>
        </w:rPr>
        <w:t>情報の流通</w:t>
      </w:r>
    </w:p>
    <w:p w14:paraId="196822CB" w14:textId="77777777" w:rsidR="00ED1201" w:rsidRPr="00603C81" w:rsidRDefault="00ED1201" w:rsidP="00ED1201">
      <w:pPr>
        <w:pStyle w:val="a3"/>
        <w:rPr>
          <w:color w:val="000000" w:themeColor="text1"/>
        </w:rPr>
      </w:pPr>
      <w:r w:rsidRPr="00603C81">
        <w:rPr>
          <w:rFonts w:hint="eastAsia"/>
          <w:color w:val="000000" w:themeColor="text1"/>
        </w:rPr>
        <w:t xml:space="preserve">(2) </w:t>
      </w:r>
      <w:r w:rsidRPr="00603C81">
        <w:rPr>
          <w:rFonts w:hint="eastAsia"/>
          <w:color w:val="000000" w:themeColor="text1"/>
        </w:rPr>
        <w:t>情報の流通要領</w:t>
      </w:r>
    </w:p>
    <w:p w14:paraId="4B0B8D14" w14:textId="77777777" w:rsidR="00ED1201" w:rsidRPr="00603C81" w:rsidRDefault="00ED1201" w:rsidP="00ED1201">
      <w:pPr>
        <w:pStyle w:val="a3"/>
        <w:rPr>
          <w:color w:val="000000" w:themeColor="text1"/>
        </w:rPr>
      </w:pPr>
      <w:r w:rsidRPr="00603C81">
        <w:rPr>
          <w:rFonts w:hint="eastAsia"/>
          <w:color w:val="000000" w:themeColor="text1"/>
        </w:rPr>
        <w:t>①</w:t>
      </w:r>
      <w:r w:rsidRPr="00603C81">
        <w:rPr>
          <w:rFonts w:hint="eastAsia"/>
          <w:color w:val="000000" w:themeColor="text1"/>
        </w:rPr>
        <w:t xml:space="preserve"> </w:t>
      </w:r>
      <w:r w:rsidRPr="00603C81">
        <w:rPr>
          <w:rFonts w:hint="eastAsia"/>
          <w:color w:val="000000" w:themeColor="text1"/>
        </w:rPr>
        <w:t>基本的事項の「ウ」にて</w:t>
      </w:r>
    </w:p>
    <w:p w14:paraId="15301A9D" w14:textId="77777777" w:rsidR="00ED1201" w:rsidRPr="00603C81" w:rsidRDefault="00ED1201" w:rsidP="00ED1201">
      <w:pPr>
        <w:pStyle w:val="a3"/>
        <w:rPr>
          <w:color w:val="000000" w:themeColor="text1"/>
        </w:rPr>
      </w:pPr>
      <w:r w:rsidRPr="00603C81">
        <w:rPr>
          <w:rFonts w:hint="eastAsia"/>
          <w:color w:val="000000" w:themeColor="text1"/>
        </w:rPr>
        <w:t>「電子データのやりとりをする場合、可能な限り小型可搬媒体の使用及び電子メール添付を行わず、当社が提供するファイル共有サービスを利用する。」</w:t>
      </w:r>
    </w:p>
    <w:p w14:paraId="471BCE53" w14:textId="595CC78D" w:rsidR="00ED1201" w:rsidRPr="00603C81" w:rsidRDefault="00ED1201" w:rsidP="00ED1201">
      <w:pPr>
        <w:pStyle w:val="a3"/>
        <w:rPr>
          <w:color w:val="000000" w:themeColor="text1"/>
        </w:rPr>
      </w:pPr>
      <w:r w:rsidRPr="00603C81">
        <w:rPr>
          <w:rFonts w:hint="eastAsia"/>
          <w:color w:val="000000" w:themeColor="text1"/>
        </w:rPr>
        <w:t>と規定しており、当社が提供するファイル共有サービスは、</w:t>
      </w:r>
      <w:r w:rsidRPr="00603C81">
        <w:rPr>
          <w:rFonts w:hint="eastAsia"/>
          <w:color w:val="000000" w:themeColor="text1"/>
        </w:rPr>
        <w:t>ETRANPOT</w:t>
      </w:r>
      <w:r w:rsidRPr="00603C81">
        <w:rPr>
          <w:rFonts w:hint="eastAsia"/>
          <w:color w:val="000000" w:themeColor="text1"/>
        </w:rPr>
        <w:t>とグローバルコミュニケーション基盤</w:t>
      </w:r>
      <w:r w:rsidRPr="00603C81">
        <w:rPr>
          <w:rFonts w:hint="eastAsia"/>
          <w:color w:val="000000" w:themeColor="text1"/>
        </w:rPr>
        <w:t>(GCI)</w:t>
      </w:r>
      <w:r w:rsidRPr="00603C81">
        <w:rPr>
          <w:rFonts w:hint="eastAsia"/>
          <w:color w:val="000000" w:themeColor="text1"/>
        </w:rPr>
        <w:t>となっています。</w:t>
      </w:r>
    </w:p>
    <w:p w14:paraId="24C1FF0D" w14:textId="41693077" w:rsidR="00F765BC" w:rsidRPr="00603C81" w:rsidRDefault="00F82652" w:rsidP="00ED1201">
      <w:pPr>
        <w:pStyle w:val="a3"/>
        <w:rPr>
          <w:color w:val="000000" w:themeColor="text1"/>
        </w:rPr>
      </w:pPr>
      <w:r w:rsidRPr="00603C81">
        <w:rPr>
          <w:rFonts w:hint="eastAsia"/>
          <w:color w:val="000000" w:themeColor="text1"/>
        </w:rPr>
        <w:t>機密情報に対して</w:t>
      </w:r>
      <w:r w:rsidR="00F765BC" w:rsidRPr="00603C81">
        <w:rPr>
          <w:rFonts w:hint="eastAsia"/>
          <w:color w:val="000000" w:themeColor="text1"/>
        </w:rPr>
        <w:t>、社外とファイル共有が必要な場合は、</w:t>
      </w:r>
      <w:r w:rsidR="00F765BC" w:rsidRPr="00603C81">
        <w:rPr>
          <w:rFonts w:hint="eastAsia"/>
          <w:color w:val="000000" w:themeColor="text1"/>
          <w:u w:val="single"/>
        </w:rPr>
        <w:t>原則、</w:t>
      </w:r>
      <w:r w:rsidR="00F765BC" w:rsidRPr="00603C81">
        <w:rPr>
          <w:color w:val="000000" w:themeColor="text1"/>
          <w:u w:val="single"/>
        </w:rPr>
        <w:t>ETRANPOT</w:t>
      </w:r>
      <w:r w:rsidR="00ED1201" w:rsidRPr="00603C81">
        <w:rPr>
          <w:rFonts w:hint="eastAsia"/>
          <w:color w:val="000000" w:themeColor="text1"/>
          <w:u w:val="single"/>
        </w:rPr>
        <w:t>またはグローバルコミュニケーション基盤</w:t>
      </w:r>
      <w:r w:rsidR="00ED1201" w:rsidRPr="00603C81">
        <w:rPr>
          <w:rFonts w:hint="eastAsia"/>
          <w:color w:val="000000" w:themeColor="text1"/>
          <w:u w:val="single"/>
        </w:rPr>
        <w:t>(GCI)</w:t>
      </w:r>
      <w:r w:rsidR="00F765BC" w:rsidRPr="00603C81">
        <w:rPr>
          <w:rFonts w:hint="eastAsia"/>
          <w:color w:val="000000" w:themeColor="text1"/>
          <w:u w:val="single"/>
        </w:rPr>
        <w:t>を利用</w:t>
      </w:r>
      <w:r w:rsidR="006F18C3" w:rsidRPr="00603C81">
        <w:rPr>
          <w:rFonts w:hint="eastAsia"/>
          <w:color w:val="000000" w:themeColor="text1"/>
          <w:u w:val="single"/>
        </w:rPr>
        <w:t>します</w:t>
      </w:r>
      <w:r w:rsidR="00F765BC" w:rsidRPr="00603C81">
        <w:rPr>
          <w:rFonts w:hint="eastAsia"/>
          <w:color w:val="000000" w:themeColor="text1"/>
        </w:rPr>
        <w:t>。</w:t>
      </w:r>
    </w:p>
    <w:p w14:paraId="690ABFC8" w14:textId="23163F11" w:rsidR="00ED1201" w:rsidRPr="00603C81" w:rsidRDefault="00ED1201" w:rsidP="00ED1201">
      <w:pPr>
        <w:pStyle w:val="a3"/>
        <w:rPr>
          <w:color w:val="000000" w:themeColor="text1"/>
        </w:rPr>
      </w:pPr>
    </w:p>
    <w:p w14:paraId="5C6C5783" w14:textId="77777777" w:rsidR="00ED1201" w:rsidRPr="00603C81" w:rsidRDefault="00ED1201" w:rsidP="00ED1201">
      <w:pPr>
        <w:pStyle w:val="a3"/>
        <w:rPr>
          <w:color w:val="000000" w:themeColor="text1"/>
        </w:rPr>
      </w:pPr>
    </w:p>
    <w:p w14:paraId="43662018" w14:textId="77777777" w:rsidR="00ED1201" w:rsidRPr="00603C81" w:rsidRDefault="00ED1201" w:rsidP="00ED1201">
      <w:pPr>
        <w:pStyle w:val="a3"/>
        <w:rPr>
          <w:color w:val="000000" w:themeColor="text1"/>
        </w:rPr>
      </w:pPr>
      <w:r w:rsidRPr="00603C81">
        <w:rPr>
          <w:rFonts w:hint="eastAsia"/>
          <w:color w:val="000000" w:themeColor="text1"/>
        </w:rPr>
        <w:t>グローバルコミュニケーション基盤</w:t>
      </w:r>
      <w:r w:rsidRPr="00603C81">
        <w:rPr>
          <w:rFonts w:hint="eastAsia"/>
          <w:color w:val="000000" w:themeColor="text1"/>
        </w:rPr>
        <w:t>(GCI)</w:t>
      </w:r>
      <w:r w:rsidRPr="00603C81">
        <w:rPr>
          <w:rFonts w:hint="eastAsia"/>
          <w:color w:val="000000" w:themeColor="text1"/>
        </w:rPr>
        <w:t>については以下参照</w:t>
      </w:r>
    </w:p>
    <w:p w14:paraId="0232120B" w14:textId="3FEA1AF3" w:rsidR="00ED1201" w:rsidRPr="00603C81" w:rsidRDefault="00ED1201" w:rsidP="00ED1201">
      <w:pPr>
        <w:pStyle w:val="a3"/>
        <w:rPr>
          <w:color w:val="000000" w:themeColor="text1"/>
        </w:rPr>
      </w:pPr>
      <w:r w:rsidRPr="00603C81">
        <w:rPr>
          <w:color w:val="000000" w:themeColor="text1"/>
        </w:rPr>
        <w:t>http://www.nwinfo.nttdata.co.jp/gci/</w:t>
      </w:r>
    </w:p>
    <w:p w14:paraId="1EFF6D2B" w14:textId="33864263" w:rsidR="00DC602A" w:rsidRPr="00603C81" w:rsidRDefault="009728AF" w:rsidP="005F713C">
      <w:pPr>
        <w:widowControl/>
        <w:jc w:val="left"/>
        <w:rPr>
          <w:color w:val="000000" w:themeColor="text1"/>
        </w:rPr>
      </w:pPr>
      <w:r w:rsidRPr="00603C81">
        <w:rPr>
          <w:color w:val="000000" w:themeColor="text1"/>
        </w:rPr>
        <w:br w:type="page"/>
      </w:r>
      <w:bookmarkEnd w:id="11"/>
      <w:bookmarkEnd w:id="12"/>
    </w:p>
    <w:p w14:paraId="480BD241" w14:textId="77777777" w:rsidR="004843B5" w:rsidRPr="00C16A70" w:rsidRDefault="000F1C7F" w:rsidP="00DC602A">
      <w:pPr>
        <w:pStyle w:val="1"/>
        <w:rPr>
          <w:rFonts w:asciiTheme="majorHAnsi"/>
          <w:color w:val="auto"/>
          <w:sz w:val="36"/>
        </w:rPr>
      </w:pPr>
      <w:bookmarkStart w:id="13" w:name="_Toc11230277"/>
      <w:r w:rsidRPr="00C16A70">
        <w:rPr>
          <w:rFonts w:hint="eastAsia"/>
          <w:color w:val="auto"/>
        </w:rPr>
        <w:t>申請</w:t>
      </w:r>
      <w:r w:rsidR="002B784D" w:rsidRPr="00C16A70">
        <w:rPr>
          <w:rFonts w:hint="eastAsia"/>
          <w:color w:val="auto"/>
        </w:rPr>
        <w:t>手続き</w:t>
      </w:r>
      <w:bookmarkEnd w:id="13"/>
    </w:p>
    <w:p w14:paraId="73DB227F" w14:textId="77777777" w:rsidR="003727F7" w:rsidRDefault="00DC0807" w:rsidP="004843B5">
      <w:pPr>
        <w:pStyle w:val="2"/>
      </w:pPr>
      <w:bookmarkStart w:id="14" w:name="_Toc11230278"/>
      <w:r w:rsidRPr="00C16A70">
        <w:rPr>
          <w:rFonts w:hint="eastAsia"/>
        </w:rPr>
        <w:t>申請手続き毎の手順</w:t>
      </w:r>
      <w:bookmarkEnd w:id="14"/>
    </w:p>
    <w:p w14:paraId="51B1F996" w14:textId="33C0D34C" w:rsidR="005949AD" w:rsidRPr="00CB675C" w:rsidRDefault="005949AD" w:rsidP="005949AD">
      <w:pPr>
        <w:pStyle w:val="a3"/>
        <w:rPr>
          <w:color w:val="000000" w:themeColor="text1"/>
        </w:rPr>
      </w:pPr>
      <w:r w:rsidRPr="00CB675C">
        <w:rPr>
          <w:rFonts w:hint="eastAsia"/>
          <w:color w:val="000000" w:themeColor="text1"/>
        </w:rPr>
        <w:t>※管理者は、社外への情報発信を行う場合、特別な理由が無い限り、社外向けソーシャルメディアのアカウント一覧</w:t>
      </w:r>
      <w:r w:rsidRPr="00CB675C">
        <w:rPr>
          <w:rStyle w:val="affb"/>
          <w:color w:val="000000" w:themeColor="text1"/>
        </w:rPr>
        <w:footnoteReference w:id="8"/>
      </w:r>
      <w:r w:rsidRPr="00CB675C">
        <w:rPr>
          <w:rFonts w:hint="eastAsia"/>
          <w:color w:val="000000" w:themeColor="text1"/>
        </w:rPr>
        <w:t>への追加を行ってください。</w:t>
      </w:r>
    </w:p>
    <w:p w14:paraId="38C76616" w14:textId="3418D7EB" w:rsidR="00C40D54" w:rsidRDefault="00C40D54" w:rsidP="003727F7">
      <w:pPr>
        <w:pStyle w:val="3"/>
      </w:pPr>
      <w:bookmarkStart w:id="15" w:name="_Toc11230279"/>
      <w:r w:rsidRPr="00C16A70">
        <w:rPr>
          <w:rFonts w:hint="eastAsia"/>
        </w:rPr>
        <w:t>新規利用</w:t>
      </w:r>
      <w:r w:rsidR="00094420" w:rsidRPr="00C16A70">
        <w:rPr>
          <w:rFonts w:hint="eastAsia"/>
        </w:rPr>
        <w:t>申請</w:t>
      </w:r>
      <w:bookmarkEnd w:id="15"/>
    </w:p>
    <w:p w14:paraId="1961F259" w14:textId="77777777" w:rsidR="00C91948" w:rsidRPr="00CD70A5" w:rsidRDefault="00B030A3" w:rsidP="00C91948">
      <w:pPr>
        <w:pStyle w:val="a3"/>
      </w:pPr>
      <w:r w:rsidRPr="00C16A70">
        <w:rPr>
          <w:rFonts w:hint="eastAsia"/>
        </w:rPr>
        <w:t xml:space="preserve">　</w:t>
      </w:r>
      <w:r w:rsidR="00C91948" w:rsidRPr="00C16A70">
        <w:rPr>
          <w:rFonts w:hint="eastAsia"/>
        </w:rPr>
        <w:t>申請者は、以下の新規利用申請の手順に従って処理を行います。</w:t>
      </w:r>
    </w:p>
    <w:p w14:paraId="5D9B1034" w14:textId="77777777" w:rsidR="00C91948" w:rsidRPr="00C16A70" w:rsidRDefault="00C91948" w:rsidP="00C91948">
      <w:pPr>
        <w:pStyle w:val="a3"/>
      </w:pPr>
      <w:r w:rsidRPr="00C16A70">
        <w:rPr>
          <w:rFonts w:hint="eastAsia"/>
        </w:rPr>
        <w:t xml:space="preserve">　■新規利用申請</w:t>
      </w:r>
    </w:p>
    <w:p w14:paraId="20C98CDC" w14:textId="0CA7B4E9" w:rsidR="00C91948" w:rsidRPr="00AE5157" w:rsidRDefault="0051793D" w:rsidP="00C91948">
      <w:pPr>
        <w:pStyle w:val="a3"/>
        <w:ind w:leftChars="-337" w:left="2" w:hangingChars="337" w:hanging="710"/>
        <w:rPr>
          <w:b/>
        </w:rPr>
      </w:pPr>
      <w:r>
        <w:rPr>
          <w:b/>
          <w:noProof/>
        </w:rPr>
        <mc:AlternateContent>
          <mc:Choice Requires="wps">
            <w:drawing>
              <wp:anchor distT="0" distB="0" distL="114300" distR="114300" simplePos="0" relativeHeight="251668480" behindDoc="0" locked="0" layoutInCell="1" allowOverlap="1" wp14:anchorId="45F59D0E" wp14:editId="5620BB82">
                <wp:simplePos x="0" y="0"/>
                <wp:positionH relativeFrom="column">
                  <wp:posOffset>-1061085</wp:posOffset>
                </wp:positionH>
                <wp:positionV relativeFrom="paragraph">
                  <wp:posOffset>3692525</wp:posOffset>
                </wp:positionV>
                <wp:extent cx="1390650" cy="628650"/>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13906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88DBB" w14:textId="77777777" w:rsidR="00585F5E" w:rsidRDefault="00585F5E" w:rsidP="00C91948">
                            <w:r>
                              <w:rPr>
                                <w:rFonts w:hint="eastAsia"/>
                              </w:rPr>
                              <w:t>手順</w:t>
                            </w:r>
                            <w:r>
                              <w:t>：</w:t>
                            </w:r>
                            <w:r>
                              <w:t>3.1.1.3</w:t>
                            </w:r>
                          </w:p>
                          <w:p w14:paraId="4502134E" w14:textId="77777777" w:rsidR="00585F5E" w:rsidRDefault="00585F5E" w:rsidP="00C91948">
                            <w:r>
                              <w:rPr>
                                <w:rFonts w:hint="eastAsia"/>
                              </w:rPr>
                              <w:t>利用準備の</w:t>
                            </w:r>
                            <w: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59D0E" id="_x0000_t202" coordsize="21600,21600" o:spt="202" path="m,l,21600r21600,l21600,xe">
                <v:stroke joinstyle="miter"/>
                <v:path gradientshapeok="t" o:connecttype="rect"/>
              </v:shapetype>
              <v:shape id="テキスト ボックス 22" o:spid="_x0000_s1027" type="#_x0000_t202" style="position:absolute;left:0;text-align:left;margin-left:-83.55pt;margin-top:290.75pt;width:109.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" filled="f" stroked="f" strokeweight=".5pt">
                <v:textbox>
                  <w:txbxContent>
                    <w:p w14:paraId="2C188DBB" w14:textId="77777777" w:rsidR="00585F5E" w:rsidRDefault="00585F5E" w:rsidP="00C91948">
                      <w:r>
                        <w:rPr>
                          <w:rFonts w:hint="eastAsia"/>
                        </w:rPr>
                        <w:t>手順</w:t>
                      </w:r>
                      <w:r>
                        <w:t>：</w:t>
                      </w:r>
                      <w:r>
                        <w:t>3.1.1.3</w:t>
                      </w:r>
                    </w:p>
                    <w:p w14:paraId="4502134E" w14:textId="77777777" w:rsidR="00585F5E" w:rsidRDefault="00585F5E" w:rsidP="00C91948">
                      <w:r>
                        <w:rPr>
                          <w:rFonts w:hint="eastAsia"/>
                        </w:rPr>
                        <w:t>利用準備の</w:t>
                      </w:r>
                      <w:r>
                        <w:t>項目</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0AEA2031" wp14:editId="54D8453B">
                <wp:simplePos x="0" y="0"/>
                <wp:positionH relativeFrom="column">
                  <wp:posOffset>-1061085</wp:posOffset>
                </wp:positionH>
                <wp:positionV relativeFrom="paragraph">
                  <wp:posOffset>2672715</wp:posOffset>
                </wp:positionV>
                <wp:extent cx="1390650" cy="581025"/>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139065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B5F0A" w14:textId="77777777" w:rsidR="00585F5E" w:rsidRDefault="00585F5E" w:rsidP="00C91948">
                            <w:r>
                              <w:rPr>
                                <w:rFonts w:hint="eastAsia"/>
                              </w:rPr>
                              <w:t>手順：</w:t>
                            </w:r>
                            <w:r>
                              <w:t>3.1.1.2</w:t>
                            </w:r>
                          </w:p>
                          <w:p w14:paraId="7869FC50" w14:textId="77777777" w:rsidR="00585F5E" w:rsidRDefault="00585F5E" w:rsidP="00C91948">
                            <w:r>
                              <w:rPr>
                                <w:rFonts w:hint="eastAsia"/>
                              </w:rPr>
                              <w:t>決裁処理の</w:t>
                            </w:r>
                            <w: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A2031" id="テキスト ボックス 21" o:spid="_x0000_s1028" type="#_x0000_t202" style="position:absolute;left:0;text-align:left;margin-left:-83.55pt;margin-top:210.45pt;width:109.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" filled="f" stroked="f" strokeweight=".5pt">
                <v:textbox>
                  <w:txbxContent>
                    <w:p w14:paraId="7BAB5F0A" w14:textId="77777777" w:rsidR="00585F5E" w:rsidRDefault="00585F5E" w:rsidP="00C91948">
                      <w:r>
                        <w:rPr>
                          <w:rFonts w:hint="eastAsia"/>
                        </w:rPr>
                        <w:t>手順：</w:t>
                      </w:r>
                      <w:r>
                        <w:t>3.1.1.2</w:t>
                      </w:r>
                    </w:p>
                    <w:p w14:paraId="7869FC50" w14:textId="77777777" w:rsidR="00585F5E" w:rsidRDefault="00585F5E" w:rsidP="00C91948">
                      <w:r>
                        <w:rPr>
                          <w:rFonts w:hint="eastAsia"/>
                        </w:rPr>
                        <w:t>決裁処理の</w:t>
                      </w:r>
                      <w:r>
                        <w:t>項目</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4245737E" wp14:editId="18D412FB">
                <wp:simplePos x="0" y="0"/>
                <wp:positionH relativeFrom="column">
                  <wp:posOffset>-1061085</wp:posOffset>
                </wp:positionH>
                <wp:positionV relativeFrom="paragraph">
                  <wp:posOffset>1720850</wp:posOffset>
                </wp:positionV>
                <wp:extent cx="1390650" cy="62865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13906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F9B63" w14:textId="77777777" w:rsidR="00585F5E" w:rsidRDefault="00585F5E" w:rsidP="00C91948">
                            <w:r>
                              <w:rPr>
                                <w:rFonts w:hint="eastAsia"/>
                              </w:rPr>
                              <w:t>手順</w:t>
                            </w:r>
                            <w:r>
                              <w:t>：</w:t>
                            </w:r>
                            <w:r>
                              <w:t>3.1.1.1</w:t>
                            </w:r>
                            <w:r>
                              <w:rPr>
                                <w:rFonts w:hint="eastAsia"/>
                              </w:rPr>
                              <w:t xml:space="preserve">　</w:t>
                            </w:r>
                          </w:p>
                          <w:p w14:paraId="63C8DECF" w14:textId="77777777" w:rsidR="00585F5E" w:rsidRDefault="00585F5E" w:rsidP="00C91948">
                            <w:r>
                              <w:rPr>
                                <w:rFonts w:hint="eastAsia"/>
                              </w:rPr>
                              <w:t>申請手順の</w:t>
                            </w:r>
                            <w:r>
                              <w:t>項目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737E" id="テキスト ボックス 11" o:spid="_x0000_s1029" type="#_x0000_t202" style="position:absolute;left:0;text-align:left;margin-left:-83.55pt;margin-top:135.5pt;width:109.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" filled="f" stroked="f" strokeweight=".5pt">
                <v:textbox>
                  <w:txbxContent>
                    <w:p w14:paraId="1A0F9B63" w14:textId="77777777" w:rsidR="00585F5E" w:rsidRDefault="00585F5E" w:rsidP="00C91948">
                      <w:r>
                        <w:rPr>
                          <w:rFonts w:hint="eastAsia"/>
                        </w:rPr>
                        <w:t>手順</w:t>
                      </w:r>
                      <w:r>
                        <w:t>：</w:t>
                      </w:r>
                      <w:r>
                        <w:t>3.1.1.1</w:t>
                      </w:r>
                      <w:r>
                        <w:rPr>
                          <w:rFonts w:hint="eastAsia"/>
                        </w:rPr>
                        <w:t xml:space="preserve">　</w:t>
                      </w:r>
                    </w:p>
                    <w:p w14:paraId="63C8DECF" w14:textId="77777777" w:rsidR="00585F5E" w:rsidRDefault="00585F5E" w:rsidP="00C91948">
                      <w:r>
                        <w:rPr>
                          <w:rFonts w:hint="eastAsia"/>
                        </w:rPr>
                        <w:t>申請手順の</w:t>
                      </w:r>
                      <w:r>
                        <w:t>項目</w:t>
                      </w:r>
                    </w:p>
                  </w:txbxContent>
                </v:textbox>
              </v:shape>
            </w:pict>
          </mc:Fallback>
        </mc:AlternateContent>
      </w:r>
      <w:r w:rsidR="00C91948" w:rsidRPr="00AE5157">
        <w:rPr>
          <w:b/>
          <w:noProof/>
        </w:rPr>
        <mc:AlternateContent>
          <mc:Choice Requires="wps">
            <w:drawing>
              <wp:anchor distT="0" distB="0" distL="114300" distR="114300" simplePos="0" relativeHeight="251662336" behindDoc="0" locked="0" layoutInCell="1" allowOverlap="1" wp14:anchorId="351BA3FC" wp14:editId="006ECFBF">
                <wp:simplePos x="0" y="0"/>
                <wp:positionH relativeFrom="column">
                  <wp:posOffset>434340</wp:posOffset>
                </wp:positionH>
                <wp:positionV relativeFrom="paragraph">
                  <wp:posOffset>1349375</wp:posOffset>
                </wp:positionV>
                <wp:extent cx="1162050" cy="1057275"/>
                <wp:effectExtent l="0" t="0" r="19050" b="28575"/>
                <wp:wrapNone/>
                <wp:docPr id="9" name="正方形/長方形 9"/>
                <wp:cNvGraphicFramePr/>
                <a:graphic xmlns:a="http://schemas.openxmlformats.org/drawingml/2006/main">
                  <a:graphicData uri="http://schemas.microsoft.com/office/word/2010/wordprocessingShape">
                    <wps:wsp>
                      <wps:cNvSpPr/>
                      <wps:spPr>
                        <a:xfrm>
                          <a:off x="0" y="0"/>
                          <a:ext cx="1162050" cy="1057275"/>
                        </a:xfrm>
                        <a:prstGeom prst="rect">
                          <a:avLst/>
                        </a:prstGeom>
                        <a:no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BE5D8" id="正方形/長方形 9" o:spid="_x0000_s1026" style="position:absolute;left:0;text-align:left;margin-left:34.2pt;margin-top:106.25pt;width:91.5pt;height:8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" filled="f" strokecolor="#92cddc [1944]" strokeweight="2pt"/>
            </w:pict>
          </mc:Fallback>
        </mc:AlternateContent>
      </w:r>
      <w:r w:rsidR="00C91948" w:rsidRPr="00AE5157">
        <w:rPr>
          <w:b/>
          <w:noProof/>
        </w:rPr>
        <mc:AlternateContent>
          <mc:Choice Requires="wps">
            <w:drawing>
              <wp:anchor distT="0" distB="0" distL="114300" distR="114300" simplePos="0" relativeHeight="251669504" behindDoc="0" locked="0" layoutInCell="1" allowOverlap="1" wp14:anchorId="362473A8" wp14:editId="2F75C063">
                <wp:simplePos x="0" y="0"/>
                <wp:positionH relativeFrom="column">
                  <wp:posOffset>434340</wp:posOffset>
                </wp:positionH>
                <wp:positionV relativeFrom="paragraph">
                  <wp:posOffset>3502025</wp:posOffset>
                </wp:positionV>
                <wp:extent cx="4438650" cy="962025"/>
                <wp:effectExtent l="0" t="0" r="19050" b="28575"/>
                <wp:wrapNone/>
                <wp:docPr id="23" name="正方形/長方形 23"/>
                <wp:cNvGraphicFramePr/>
                <a:graphic xmlns:a="http://schemas.openxmlformats.org/drawingml/2006/main">
                  <a:graphicData uri="http://schemas.microsoft.com/office/word/2010/wordprocessingShape">
                    <wps:wsp>
                      <wps:cNvSpPr/>
                      <wps:spPr>
                        <a:xfrm>
                          <a:off x="0" y="0"/>
                          <a:ext cx="4438650" cy="962025"/>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D7FC" id="正方形/長方形 23" o:spid="_x0000_s1026" style="position:absolute;left:0;text-align:left;margin-left:34.2pt;margin-top:275.75pt;width:349.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" filled="f" strokecolor="#d99594 [1941]" strokeweight="2pt"/>
            </w:pict>
          </mc:Fallback>
        </mc:AlternateContent>
      </w:r>
      <w:r w:rsidR="00C91948" w:rsidRPr="00AE5157">
        <w:rPr>
          <w:b/>
          <w:noProof/>
        </w:rPr>
        <mc:AlternateContent>
          <mc:Choice Requires="wps">
            <w:drawing>
              <wp:anchor distT="0" distB="0" distL="114300" distR="114300" simplePos="0" relativeHeight="251665408" behindDoc="0" locked="0" layoutInCell="1" allowOverlap="1" wp14:anchorId="5362586D" wp14:editId="418EB504">
                <wp:simplePos x="0" y="0"/>
                <wp:positionH relativeFrom="column">
                  <wp:posOffset>-1032510</wp:posOffset>
                </wp:positionH>
                <wp:positionV relativeFrom="paragraph">
                  <wp:posOffset>2673350</wp:posOffset>
                </wp:positionV>
                <wp:extent cx="1304925" cy="561975"/>
                <wp:effectExtent l="38100" t="38100" r="447675" b="123825"/>
                <wp:wrapNone/>
                <wp:docPr id="19" name="線吹き出し 1 (枠付き) 19"/>
                <wp:cNvGraphicFramePr/>
                <a:graphic xmlns:a="http://schemas.openxmlformats.org/drawingml/2006/main">
                  <a:graphicData uri="http://schemas.microsoft.com/office/word/2010/wordprocessingShape">
                    <wps:wsp>
                      <wps:cNvSpPr/>
                      <wps:spPr>
                        <a:xfrm flipH="1">
                          <a:off x="0" y="0"/>
                          <a:ext cx="1304925" cy="5619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6">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50188AB"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2586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9" o:spid="_x0000_s1030" type="#_x0000_t47" style="position:absolute;left:0;text-align:left;margin-left:-81.3pt;margin-top:210.5pt;width:102.75pt;height:44.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" adj="-5600,9355" fillcolor="#b6dde8 [1304]" strokecolor="#fabf8f [1945]" strokeweight="2pt">
                <v:shadow on="t" color="black" opacity="26214f" origin="-.5,-.5" offset=".74836mm,.74836mm"/>
                <v:textbox>
                  <w:txbxContent>
                    <w:p w14:paraId="150188AB" w14:textId="77777777" w:rsidR="00585F5E" w:rsidRDefault="00585F5E" w:rsidP="00C91948">
                      <w:pPr>
                        <w:jc w:val="center"/>
                      </w:pPr>
                    </w:p>
                  </w:txbxContent>
                </v:textbox>
                <o:callout v:ext="edit" minusy="t"/>
              </v:shape>
            </w:pict>
          </mc:Fallback>
        </mc:AlternateContent>
      </w:r>
      <w:r w:rsidR="00C91948" w:rsidRPr="00AE5157">
        <w:rPr>
          <w:b/>
          <w:noProof/>
        </w:rPr>
        <mc:AlternateContent>
          <mc:Choice Requires="wps">
            <w:drawing>
              <wp:anchor distT="0" distB="0" distL="114300" distR="114300" simplePos="0" relativeHeight="251666432" behindDoc="0" locked="0" layoutInCell="1" allowOverlap="1" wp14:anchorId="058A5DBC" wp14:editId="1AC33C9D">
                <wp:simplePos x="0" y="0"/>
                <wp:positionH relativeFrom="column">
                  <wp:posOffset>-1032510</wp:posOffset>
                </wp:positionH>
                <wp:positionV relativeFrom="paragraph">
                  <wp:posOffset>3692525</wp:posOffset>
                </wp:positionV>
                <wp:extent cx="1304925" cy="561975"/>
                <wp:effectExtent l="38100" t="38100" r="447675" b="123825"/>
                <wp:wrapNone/>
                <wp:docPr id="20" name="線吹き出し 1 (枠付き) 20"/>
                <wp:cNvGraphicFramePr/>
                <a:graphic xmlns:a="http://schemas.openxmlformats.org/drawingml/2006/main">
                  <a:graphicData uri="http://schemas.microsoft.com/office/word/2010/wordprocessingShape">
                    <wps:wsp>
                      <wps:cNvSpPr/>
                      <wps:spPr>
                        <a:xfrm flipH="1">
                          <a:off x="0" y="0"/>
                          <a:ext cx="1304925" cy="5619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2">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E4C87B"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A5DBC" id="線吹き出し 1 (枠付き) 20" o:spid="_x0000_s1031" type="#_x0000_t47" style="position:absolute;left:0;text-align:left;margin-left:-81.3pt;margin-top:290.75pt;width:102.75pt;height:44.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" adj="-5600,9355" fillcolor="#b6dde8 [1304]" strokecolor="#d99594 [1941]" strokeweight="2pt">
                <v:shadow on="t" color="black" opacity="26214f" origin="-.5,-.5" offset=".74836mm,.74836mm"/>
                <v:textbox>
                  <w:txbxContent>
                    <w:p w14:paraId="76E4C87B" w14:textId="77777777" w:rsidR="00585F5E" w:rsidRDefault="00585F5E" w:rsidP="00C91948">
                      <w:pPr>
                        <w:jc w:val="center"/>
                      </w:pPr>
                    </w:p>
                  </w:txbxContent>
                </v:textbox>
                <o:callout v:ext="edit" minusy="t"/>
              </v:shape>
            </w:pict>
          </mc:Fallback>
        </mc:AlternateContent>
      </w:r>
      <w:r w:rsidR="00C91948" w:rsidRPr="00AE5157">
        <w:rPr>
          <w:b/>
          <w:noProof/>
        </w:rPr>
        <mc:AlternateContent>
          <mc:Choice Requires="wps">
            <w:drawing>
              <wp:anchor distT="0" distB="0" distL="114300" distR="114300" simplePos="0" relativeHeight="251661312" behindDoc="0" locked="0" layoutInCell="1" allowOverlap="1" wp14:anchorId="6B69DC9F" wp14:editId="6614A870">
                <wp:simplePos x="0" y="0"/>
                <wp:positionH relativeFrom="column">
                  <wp:posOffset>-1032510</wp:posOffset>
                </wp:positionH>
                <wp:positionV relativeFrom="paragraph">
                  <wp:posOffset>1720850</wp:posOffset>
                </wp:positionV>
                <wp:extent cx="1304925" cy="561975"/>
                <wp:effectExtent l="38100" t="38100" r="447675" b="123825"/>
                <wp:wrapNone/>
                <wp:docPr id="8" name="線吹き出し 1 (枠付き) 8"/>
                <wp:cNvGraphicFramePr/>
                <a:graphic xmlns:a="http://schemas.openxmlformats.org/drawingml/2006/main">
                  <a:graphicData uri="http://schemas.microsoft.com/office/word/2010/wordprocessingShape">
                    <wps:wsp>
                      <wps:cNvSpPr/>
                      <wps:spPr>
                        <a:xfrm flipH="1">
                          <a:off x="0" y="0"/>
                          <a:ext cx="1304925" cy="5619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5">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1EC1803"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9DC9F" id="線吹き出し 1 (枠付き) 8" o:spid="_x0000_s1032" type="#_x0000_t47" style="position:absolute;left:0;text-align:left;margin-left:-81.3pt;margin-top:135.5pt;width:10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" adj="-5600,9355" fillcolor="#b6dde8 [1304]" strokecolor="#92cddc [1944]" strokeweight="2pt">
                <v:shadow on="t" color="black" opacity="26214f" origin="-.5,-.5" offset=".74836mm,.74836mm"/>
                <v:textbox>
                  <w:txbxContent>
                    <w:p w14:paraId="41EC1803" w14:textId="77777777" w:rsidR="00585F5E" w:rsidRDefault="00585F5E" w:rsidP="00C91948">
                      <w:pPr>
                        <w:jc w:val="center"/>
                      </w:pPr>
                    </w:p>
                  </w:txbxContent>
                </v:textbox>
                <o:callout v:ext="edit" minusy="t"/>
              </v:shape>
            </w:pict>
          </mc:Fallback>
        </mc:AlternateContent>
      </w:r>
      <w:r w:rsidR="00C91948" w:rsidRPr="00AE5157">
        <w:rPr>
          <w:b/>
          <w:noProof/>
        </w:rPr>
        <mc:AlternateContent>
          <mc:Choice Requires="wps">
            <w:drawing>
              <wp:anchor distT="0" distB="0" distL="114300" distR="114300" simplePos="0" relativeHeight="251664384" behindDoc="0" locked="0" layoutInCell="1" allowOverlap="1" wp14:anchorId="0B4F7374" wp14:editId="020CE28A">
                <wp:simplePos x="0" y="0"/>
                <wp:positionH relativeFrom="column">
                  <wp:posOffset>434340</wp:posOffset>
                </wp:positionH>
                <wp:positionV relativeFrom="paragraph">
                  <wp:posOffset>2463800</wp:posOffset>
                </wp:positionV>
                <wp:extent cx="4438650" cy="1009650"/>
                <wp:effectExtent l="0" t="0" r="19050" b="19050"/>
                <wp:wrapNone/>
                <wp:docPr id="18" name="正方形/長方形 18"/>
                <wp:cNvGraphicFramePr/>
                <a:graphic xmlns:a="http://schemas.openxmlformats.org/drawingml/2006/main">
                  <a:graphicData uri="http://schemas.microsoft.com/office/word/2010/wordprocessingShape">
                    <wps:wsp>
                      <wps:cNvSpPr/>
                      <wps:spPr>
                        <a:xfrm>
                          <a:off x="0" y="0"/>
                          <a:ext cx="4438650" cy="10096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E7056" id="正方形/長方形 18" o:spid="_x0000_s1026" style="position:absolute;left:0;text-align:left;margin-left:34.2pt;margin-top:194pt;width:349.5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" filled="f" strokecolor="#fabf8f [1945]" strokeweight="2pt"/>
            </w:pict>
          </mc:Fallback>
        </mc:AlternateContent>
      </w:r>
      <w:r w:rsidR="00C91948" w:rsidRPr="00AE5157">
        <w:rPr>
          <w:b/>
          <w:noProof/>
        </w:rPr>
        <w:drawing>
          <wp:inline distT="0" distB="0" distL="0" distR="0" wp14:anchorId="435B80DB" wp14:editId="64EF3CE8">
            <wp:extent cx="5400040" cy="5296304"/>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296304"/>
                    </a:xfrm>
                    <a:prstGeom prst="rect">
                      <a:avLst/>
                    </a:prstGeom>
                    <a:noFill/>
                    <a:ln>
                      <a:noFill/>
                    </a:ln>
                  </pic:spPr>
                </pic:pic>
              </a:graphicData>
            </a:graphic>
          </wp:inline>
        </w:drawing>
      </w:r>
    </w:p>
    <w:p w14:paraId="54A42EE3" w14:textId="238A244B" w:rsidR="009707DB" w:rsidRPr="00C16A70" w:rsidRDefault="009707DB" w:rsidP="002F0FAB">
      <w:pPr>
        <w:pStyle w:val="a3"/>
        <w:numPr>
          <w:ilvl w:val="3"/>
          <w:numId w:val="19"/>
        </w:numPr>
        <w:ind w:leftChars="0" w:firstLineChars="0"/>
      </w:pPr>
      <w:r w:rsidRPr="00C16A70">
        <w:rPr>
          <w:rFonts w:hint="eastAsia"/>
        </w:rPr>
        <w:t>申請者は、以下の新規利用申請の手順に</w:t>
      </w:r>
      <w:r w:rsidR="00DC08B3" w:rsidRPr="00C16A70">
        <w:rPr>
          <w:rFonts w:hint="eastAsia"/>
        </w:rPr>
        <w:t>従って</w:t>
      </w:r>
      <w:r w:rsidRPr="00C16A70">
        <w:rPr>
          <w:rFonts w:hint="eastAsia"/>
        </w:rPr>
        <w:t>処理を行</w:t>
      </w:r>
      <w:r w:rsidR="00BF5B92" w:rsidRPr="00C16A70">
        <w:rPr>
          <w:rFonts w:hint="eastAsia"/>
        </w:rPr>
        <w:t>います</w:t>
      </w:r>
      <w:r w:rsidRPr="00C16A70">
        <w:rPr>
          <w:rFonts w:hint="eastAsia"/>
        </w:rPr>
        <w:t>。</w:t>
      </w:r>
    </w:p>
    <w:p w14:paraId="39A78C96" w14:textId="77777777" w:rsidR="00443A8A" w:rsidRPr="00C16A70" w:rsidRDefault="00443A8A" w:rsidP="00443A8A">
      <w:pPr>
        <w:pStyle w:val="a3"/>
      </w:pPr>
    </w:p>
    <w:p w14:paraId="6BC93353" w14:textId="77777777" w:rsidR="00443A8A" w:rsidRPr="00C16A70" w:rsidRDefault="004A4B59" w:rsidP="00B7060A">
      <w:pPr>
        <w:pStyle w:val="a1"/>
        <w:numPr>
          <w:ilvl w:val="0"/>
          <w:numId w:val="0"/>
        </w:numPr>
        <w:ind w:left="993"/>
      </w:pPr>
      <w:r w:rsidRPr="00C16A70">
        <w:rPr>
          <w:rFonts w:hint="eastAsia"/>
        </w:rPr>
        <w:t>申請書準備</w:t>
      </w:r>
    </w:p>
    <w:p w14:paraId="20C2F961" w14:textId="0B3A7B41" w:rsidR="00443A8A" w:rsidRPr="00C16A70" w:rsidRDefault="00443A8A" w:rsidP="00443A8A">
      <w:pPr>
        <w:pStyle w:val="31"/>
      </w:pPr>
      <w:r w:rsidRPr="00C16A70">
        <w:rPr>
          <w:rFonts w:hint="eastAsia"/>
        </w:rPr>
        <w:t>利用する</w:t>
      </w:r>
      <w:r w:rsidR="00B63C7A">
        <w:rPr>
          <w:rFonts w:hint="eastAsia"/>
        </w:rPr>
        <w:t>Web</w:t>
      </w:r>
      <w:r w:rsidR="00B63C7A">
        <w:rPr>
          <w:rFonts w:hint="eastAsia"/>
        </w:rPr>
        <w:t>アップロード</w:t>
      </w:r>
      <w:r w:rsidRPr="00C16A70">
        <w:rPr>
          <w:rFonts w:hint="eastAsia"/>
        </w:rPr>
        <w:t>先の選定</w:t>
      </w:r>
    </w:p>
    <w:p w14:paraId="72E5CC63" w14:textId="581C2248" w:rsidR="00B607C9" w:rsidRPr="00C16A70" w:rsidRDefault="00443A8A" w:rsidP="00B607C9">
      <w:pPr>
        <w:pStyle w:val="31"/>
      </w:pPr>
      <w:r w:rsidRPr="00C16A70">
        <w:rPr>
          <w:rFonts w:hint="eastAsia"/>
        </w:rPr>
        <w:t>申請書の作成</w:t>
      </w:r>
      <w:r w:rsidRPr="00C16A70">
        <w:br/>
      </w:r>
      <w:r w:rsidRPr="00C16A70">
        <w:rPr>
          <w:rFonts w:hint="eastAsia"/>
        </w:rPr>
        <w:t>「</w:t>
      </w:r>
      <w:r w:rsidR="004F1BDA" w:rsidRPr="00C16A70">
        <w:rPr>
          <w:rFonts w:hint="eastAsia"/>
        </w:rPr>
        <w:t>3.</w:t>
      </w:r>
      <w:r w:rsidR="00C91948">
        <w:rPr>
          <w:rFonts w:hint="eastAsia"/>
        </w:rPr>
        <w:t>2</w:t>
      </w:r>
      <w:r w:rsidRPr="00C16A70">
        <w:rPr>
          <w:rFonts w:hint="eastAsia"/>
        </w:rPr>
        <w:t xml:space="preserve"> </w:t>
      </w:r>
      <w:r w:rsidRPr="00C16A70">
        <w:fldChar w:fldCharType="begin"/>
      </w:r>
      <w:r w:rsidRPr="00C16A70">
        <w:instrText xml:space="preserve"> REF _Ref356929582 \h </w:instrText>
      </w:r>
      <w:r w:rsidRPr="00C16A70">
        <w:fldChar w:fldCharType="separate"/>
      </w:r>
      <w:r w:rsidR="00CB675C" w:rsidRPr="00C16A70">
        <w:rPr>
          <w:rFonts w:hint="eastAsia"/>
        </w:rPr>
        <w:t>利用許可申請書</w:t>
      </w:r>
      <w:r w:rsidRPr="00C16A70">
        <w:fldChar w:fldCharType="end"/>
      </w:r>
      <w:r w:rsidRPr="00C16A70">
        <w:rPr>
          <w:rFonts w:hint="eastAsia"/>
        </w:rPr>
        <w:t>」</w:t>
      </w:r>
      <w:r w:rsidRPr="00C16A70">
        <w:rPr>
          <w:rFonts w:hint="eastAsia"/>
        </w:rPr>
        <w:t>(p.</w:t>
      </w:r>
      <w:r w:rsidR="00F34FBA">
        <w:rPr>
          <w:rFonts w:hint="eastAsia"/>
        </w:rPr>
        <w:t>1</w:t>
      </w:r>
      <w:r w:rsidR="00CB675C">
        <w:rPr>
          <w:rFonts w:hint="eastAsia"/>
        </w:rPr>
        <w:t>3</w:t>
      </w:r>
      <w:r w:rsidRPr="00C16A70">
        <w:rPr>
          <w:rFonts w:hint="eastAsia"/>
        </w:rPr>
        <w:t xml:space="preserve">) </w:t>
      </w:r>
      <w:r w:rsidRPr="00C16A70">
        <w:rPr>
          <w:rFonts w:hint="eastAsia"/>
        </w:rPr>
        <w:t>参照</w:t>
      </w:r>
    </w:p>
    <w:p w14:paraId="74DEDD1C" w14:textId="5364D096" w:rsidR="00F67EC8" w:rsidRPr="00C16A70" w:rsidRDefault="002F0FAB" w:rsidP="002F0FAB">
      <w:pPr>
        <w:pStyle w:val="a1"/>
        <w:numPr>
          <w:ilvl w:val="0"/>
          <w:numId w:val="0"/>
        </w:numPr>
        <w:ind w:left="1413" w:hanging="420"/>
      </w:pPr>
      <w:r>
        <w:rPr>
          <w:rFonts w:hint="eastAsia"/>
        </w:rPr>
        <w:t xml:space="preserve">3.1.1.2 </w:t>
      </w:r>
      <w:r w:rsidR="00F67EC8" w:rsidRPr="00C16A70">
        <w:rPr>
          <w:rFonts w:hint="eastAsia"/>
        </w:rPr>
        <w:t>決裁処理</w:t>
      </w:r>
    </w:p>
    <w:p w14:paraId="761789FA" w14:textId="77777777" w:rsidR="00023D67" w:rsidRDefault="00327728" w:rsidP="00B07874">
      <w:pPr>
        <w:pStyle w:val="a1"/>
        <w:numPr>
          <w:ilvl w:val="1"/>
          <w:numId w:val="15"/>
        </w:numPr>
        <w:ind w:left="1560"/>
        <w:rPr>
          <w:rFonts w:asciiTheme="minorHAnsi" w:eastAsiaTheme="minorEastAsia" w:hAnsiTheme="minorHAnsi" w:cstheme="minorBidi"/>
        </w:rPr>
      </w:pPr>
      <w:r w:rsidRPr="00C16A70">
        <w:rPr>
          <w:rFonts w:asciiTheme="minorHAnsi" w:eastAsiaTheme="minorEastAsia" w:hAnsiTheme="minorHAnsi" w:cstheme="minorBidi" w:hint="eastAsia"/>
        </w:rPr>
        <w:t>決裁の実施</w:t>
      </w:r>
    </w:p>
    <w:p w14:paraId="24D571C9" w14:textId="1752EA21" w:rsidR="00443A8A" w:rsidRPr="00C16A70" w:rsidRDefault="00443A8A" w:rsidP="00023D67">
      <w:pPr>
        <w:pStyle w:val="a1"/>
        <w:numPr>
          <w:ilvl w:val="0"/>
          <w:numId w:val="0"/>
        </w:numPr>
        <w:ind w:left="2127" w:hanging="567"/>
        <w:rPr>
          <w:strike/>
        </w:rPr>
      </w:pPr>
      <w:r w:rsidRPr="00C16A70">
        <w:rPr>
          <w:rFonts w:hint="eastAsia"/>
        </w:rPr>
        <w:t>「</w:t>
      </w:r>
      <w:r w:rsidR="00416FC9">
        <w:t>3.8</w:t>
      </w:r>
      <w:r w:rsidRPr="00C16A70">
        <w:rPr>
          <w:rFonts w:hint="eastAsia"/>
        </w:rPr>
        <w:t xml:space="preserve"> </w:t>
      </w:r>
      <w:r w:rsidRPr="00C16A70">
        <w:fldChar w:fldCharType="begin"/>
      </w:r>
      <w:r w:rsidRPr="00C16A70">
        <w:instrText xml:space="preserve"> REF _Ref356929557 \h </w:instrText>
      </w:r>
      <w:r w:rsidR="003408ED" w:rsidRPr="00C16A70">
        <w:instrText xml:space="preserve"> \* MERGEFORMAT </w:instrText>
      </w:r>
      <w:r w:rsidRPr="00C16A70">
        <w:fldChar w:fldCharType="separate"/>
      </w:r>
      <w:r w:rsidR="00CB675C" w:rsidRPr="00C16A70">
        <w:rPr>
          <w:rFonts w:hint="eastAsia"/>
        </w:rPr>
        <w:t>決裁手続き</w:t>
      </w:r>
      <w:r w:rsidRPr="00C16A70">
        <w:fldChar w:fldCharType="end"/>
      </w:r>
      <w:r w:rsidRPr="00C16A70">
        <w:rPr>
          <w:rFonts w:hint="eastAsia"/>
        </w:rPr>
        <w:t>」</w:t>
      </w:r>
      <w:r w:rsidRPr="00C16A70">
        <w:rPr>
          <w:rFonts w:asciiTheme="minorHAnsi" w:hAnsiTheme="minorHAnsi"/>
        </w:rPr>
        <w:t>(p.</w:t>
      </w:r>
      <w:r w:rsidR="00C364A5">
        <w:rPr>
          <w:rFonts w:asciiTheme="minorHAnsi" w:hAnsiTheme="minorHAnsi" w:hint="eastAsia"/>
        </w:rPr>
        <w:t>19</w:t>
      </w:r>
      <w:r w:rsidRPr="00C16A70">
        <w:rPr>
          <w:rFonts w:asciiTheme="minorHAnsi" w:hAnsiTheme="minorHAnsi"/>
        </w:rPr>
        <w:t>)</w:t>
      </w:r>
      <w:r w:rsidRPr="00C16A70">
        <w:rPr>
          <w:rFonts w:hint="eastAsia"/>
        </w:rPr>
        <w:t xml:space="preserve"> 参照</w:t>
      </w:r>
    </w:p>
    <w:p w14:paraId="2B7AF42D" w14:textId="67E27942" w:rsidR="00443A8A" w:rsidRPr="00C16A70" w:rsidRDefault="002F0FAB" w:rsidP="002F0FAB">
      <w:pPr>
        <w:pStyle w:val="a1"/>
        <w:numPr>
          <w:ilvl w:val="0"/>
          <w:numId w:val="0"/>
        </w:numPr>
        <w:ind w:left="1413" w:hanging="420"/>
        <w:jc w:val="both"/>
      </w:pPr>
      <w:r>
        <w:rPr>
          <w:rFonts w:hint="eastAsia"/>
        </w:rPr>
        <w:t xml:space="preserve">3.1.1.3 </w:t>
      </w:r>
      <w:r w:rsidR="00443A8A" w:rsidRPr="00C16A70">
        <w:rPr>
          <w:rFonts w:hint="eastAsia"/>
        </w:rPr>
        <w:t>利用準備</w:t>
      </w:r>
    </w:p>
    <w:p w14:paraId="26F6391E" w14:textId="5AF10DF1" w:rsidR="00443A8A" w:rsidRPr="00C16A70" w:rsidRDefault="00443A8A" w:rsidP="00443A8A">
      <w:pPr>
        <w:pStyle w:val="31"/>
      </w:pPr>
      <w:r w:rsidRPr="00C16A70">
        <w:rPr>
          <w:rFonts w:hint="eastAsia"/>
        </w:rPr>
        <w:t>URL</w:t>
      </w:r>
      <w:r w:rsidRPr="00C16A70">
        <w:rPr>
          <w:rFonts w:hint="eastAsia"/>
        </w:rPr>
        <w:t>フィルタの設定依頼</w:t>
      </w:r>
      <w:r w:rsidRPr="00C16A70">
        <w:br/>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t>P.22</w:t>
      </w:r>
      <w:r w:rsidR="00CB675C">
        <w:rPr>
          <w:rFonts w:hint="eastAsia"/>
        </w:rPr>
        <w:t>)</w:t>
      </w:r>
      <w:r w:rsidRPr="00C16A70">
        <w:rPr>
          <w:rFonts w:hint="eastAsia"/>
        </w:rPr>
        <w:t>参照</w:t>
      </w:r>
      <w:r w:rsidRPr="00C16A70">
        <w:rPr>
          <w:rFonts w:hint="eastAsia"/>
        </w:rPr>
        <w:t>)</w:t>
      </w:r>
      <w:r w:rsidRPr="00C16A70">
        <w:rPr>
          <w:rFonts w:hint="eastAsia"/>
        </w:rPr>
        <w:t>へ、</w:t>
      </w:r>
      <w:r w:rsidRPr="00C16A70">
        <w:rPr>
          <w:rFonts w:hint="eastAsia"/>
        </w:rPr>
        <w:t>URL</w:t>
      </w:r>
      <w:r w:rsidRPr="00C16A70">
        <w:rPr>
          <w:rFonts w:hint="eastAsia"/>
        </w:rPr>
        <w:t>フィルタの設定を依頼</w:t>
      </w:r>
      <w:r w:rsidR="003545E8" w:rsidRPr="00C16A70">
        <w:rPr>
          <w:rFonts w:hint="eastAsia"/>
        </w:rPr>
        <w:t>します</w:t>
      </w:r>
      <w:r w:rsidRPr="00C16A70">
        <w:rPr>
          <w:rFonts w:hint="eastAsia"/>
        </w:rPr>
        <w:t>。</w:t>
      </w:r>
      <w:r w:rsidR="00D65EB9">
        <w:rPr>
          <w:rFonts w:hint="eastAsia"/>
        </w:rPr>
        <w:t>部門ネット</w:t>
      </w:r>
      <w:r w:rsidRPr="00C16A70">
        <w:rPr>
          <w:rFonts w:hint="eastAsia"/>
        </w:rPr>
        <w:t>ワーク以外</w:t>
      </w:r>
      <w:r w:rsidRPr="00C16A70">
        <w:rPr>
          <w:rFonts w:hint="eastAsia"/>
        </w:rPr>
        <w:t>(</w:t>
      </w:r>
      <w:r w:rsidRPr="00C16A70">
        <w:rPr>
          <w:rFonts w:hint="eastAsia"/>
        </w:rPr>
        <w:t>独立</w:t>
      </w:r>
      <w:r w:rsidRPr="00C16A70">
        <w:rPr>
          <w:rFonts w:hint="eastAsia"/>
        </w:rPr>
        <w:t>LAN</w:t>
      </w:r>
      <w:r w:rsidR="00CB675C">
        <w:rPr>
          <w:rFonts w:hint="eastAsia"/>
        </w:rPr>
        <w:t>等</w:t>
      </w:r>
      <w:r w:rsidRPr="00C16A70">
        <w:rPr>
          <w:rFonts w:hint="eastAsia"/>
        </w:rPr>
        <w:t>)</w:t>
      </w:r>
      <w:r w:rsidRPr="00C16A70">
        <w:rPr>
          <w:rFonts w:hint="eastAsia"/>
        </w:rPr>
        <w:t>において利用する場合、設定依頼は不要</w:t>
      </w:r>
      <w:r w:rsidR="003545E8" w:rsidRPr="00C16A70">
        <w:rPr>
          <w:rFonts w:hint="eastAsia"/>
        </w:rPr>
        <w:t>です。</w:t>
      </w:r>
    </w:p>
    <w:p w14:paraId="4EF9F469" w14:textId="0BF5CA2A" w:rsidR="00443A8A" w:rsidRPr="00C16A70" w:rsidRDefault="00443A8A" w:rsidP="00023D67">
      <w:pPr>
        <w:pStyle w:val="31"/>
      </w:pPr>
      <w:r w:rsidRPr="00C16A70">
        <w:rPr>
          <w:rFonts w:hint="eastAsia"/>
        </w:rPr>
        <w:t>設</w:t>
      </w:r>
      <w:r w:rsidR="00DC08B3" w:rsidRPr="00C16A70">
        <w:rPr>
          <w:rFonts w:hint="eastAsia"/>
        </w:rPr>
        <w:t>定</w:t>
      </w:r>
      <w:r w:rsidRPr="00C16A70">
        <w:rPr>
          <w:rFonts w:hint="eastAsia"/>
        </w:rPr>
        <w:t>通知</w:t>
      </w:r>
      <w:r w:rsidRPr="00C16A70">
        <w:br/>
      </w:r>
      <w:r w:rsidR="00DC08B3" w:rsidRPr="00C16A70">
        <w:rPr>
          <w:rFonts w:hint="eastAsia"/>
        </w:rPr>
        <w:t>指定窓口からの設定</w:t>
      </w:r>
      <w:r w:rsidRPr="00C16A70">
        <w:rPr>
          <w:rFonts w:hint="eastAsia"/>
        </w:rPr>
        <w:t>通</w:t>
      </w:r>
      <w:r w:rsidR="003545E8" w:rsidRPr="00C16A70">
        <w:rPr>
          <w:rFonts w:hint="eastAsia"/>
        </w:rPr>
        <w:t>知を受信後、</w:t>
      </w:r>
      <w:r w:rsidR="00B63C7A">
        <w:rPr>
          <w:rFonts w:hint="eastAsia"/>
        </w:rPr>
        <w:t>Web</w:t>
      </w:r>
      <w:r w:rsidR="00B63C7A">
        <w:rPr>
          <w:rFonts w:hint="eastAsia"/>
        </w:rPr>
        <w:t>アップロード</w:t>
      </w:r>
      <w:r w:rsidR="003545E8" w:rsidRPr="00C16A70">
        <w:rPr>
          <w:rFonts w:hint="eastAsia"/>
        </w:rPr>
        <w:t>先へアクセスできることを確認します。</w:t>
      </w:r>
    </w:p>
    <w:p w14:paraId="6622490B" w14:textId="77777777" w:rsidR="00443A8A" w:rsidRPr="00C16A70" w:rsidRDefault="00443A8A" w:rsidP="001C6F6C">
      <w:pPr>
        <w:pStyle w:val="31"/>
      </w:pPr>
      <w:r w:rsidRPr="00C16A70">
        <w:rPr>
          <w:rFonts w:hint="eastAsia"/>
        </w:rPr>
        <w:t>利用先サービスの設定</w:t>
      </w:r>
      <w:r w:rsidRPr="00C16A70">
        <w:br/>
      </w:r>
      <w:r w:rsidR="003545E8" w:rsidRPr="00C16A70">
        <w:rPr>
          <w:rFonts w:hint="eastAsia"/>
        </w:rPr>
        <w:t>利用ルール、及び管理者の指示</w:t>
      </w:r>
      <w:r w:rsidR="00C44747" w:rsidRPr="00C16A70">
        <w:rPr>
          <w:rFonts w:hint="eastAsia"/>
        </w:rPr>
        <w:t>に</w:t>
      </w:r>
      <w:r w:rsidR="003545E8" w:rsidRPr="00C16A70">
        <w:rPr>
          <w:rFonts w:hint="eastAsia"/>
        </w:rPr>
        <w:t>沿ったサービスの設定を行います。</w:t>
      </w:r>
    </w:p>
    <w:p w14:paraId="4C591039" w14:textId="350223A5" w:rsidR="00443A8A" w:rsidRDefault="00443A8A" w:rsidP="002F0FAB">
      <w:pPr>
        <w:pStyle w:val="a1"/>
        <w:numPr>
          <w:ilvl w:val="3"/>
          <w:numId w:val="22"/>
        </w:numPr>
      </w:pPr>
      <w:r w:rsidRPr="00C16A70">
        <w:rPr>
          <w:rFonts w:hint="eastAsia"/>
        </w:rPr>
        <w:t>利用開始</w:t>
      </w:r>
    </w:p>
    <w:p w14:paraId="6C7ACB3F" w14:textId="77777777" w:rsidR="00CB675C" w:rsidRDefault="00CB675C" w:rsidP="00CB675C">
      <w:pPr>
        <w:pStyle w:val="a3"/>
      </w:pPr>
    </w:p>
    <w:p w14:paraId="5D8DA6E7" w14:textId="77777777" w:rsidR="00CB675C" w:rsidRPr="00C16A70" w:rsidRDefault="00CB675C" w:rsidP="00CB675C">
      <w:pPr>
        <w:pStyle w:val="a3"/>
      </w:pPr>
      <w:r w:rsidRPr="00C16A70">
        <w:rPr>
          <w:rFonts w:hint="eastAsia"/>
        </w:rPr>
        <w:t>注意事項：</w:t>
      </w:r>
    </w:p>
    <w:p w14:paraId="74F7B2A7" w14:textId="0D2B9E98" w:rsidR="00CB675C" w:rsidRPr="00CB675C" w:rsidRDefault="00CB675C" w:rsidP="00CB675C">
      <w:pPr>
        <w:pStyle w:val="31"/>
        <w:numPr>
          <w:ilvl w:val="1"/>
          <w:numId w:val="15"/>
        </w:numPr>
        <w:ind w:left="1418" w:hanging="284"/>
      </w:pPr>
      <w:r w:rsidRPr="00C16A70">
        <w:rPr>
          <w:rFonts w:hint="eastAsia"/>
        </w:rPr>
        <w:t>URL</w:t>
      </w:r>
      <w:r w:rsidRPr="00C16A70">
        <w:rPr>
          <w:rFonts w:hint="eastAsia"/>
        </w:rPr>
        <w:t>フィルタの設定は</w:t>
      </w:r>
      <w:r w:rsidRPr="00C16A70">
        <w:rPr>
          <w:rFonts w:hint="eastAsia"/>
        </w:rPr>
        <w:t>5</w:t>
      </w:r>
      <w:r w:rsidRPr="00C16A70">
        <w:rPr>
          <w:rFonts w:hint="eastAsia"/>
        </w:rPr>
        <w:t>営業日程度を要するため、利用期間の延長申請は、利用期間の終了日の</w:t>
      </w:r>
      <w:r w:rsidRPr="00C16A70">
        <w:rPr>
          <w:rFonts w:hint="eastAsia"/>
        </w:rPr>
        <w:t>5</w:t>
      </w:r>
      <w:r w:rsidRPr="00C16A70">
        <w:rPr>
          <w:rFonts w:hint="eastAsia"/>
        </w:rPr>
        <w:t>営業日前までに依頼してください。</w:t>
      </w:r>
    </w:p>
    <w:p w14:paraId="43C43647" w14:textId="5918433A" w:rsidR="003727F7" w:rsidRPr="00CB675C" w:rsidRDefault="00A41C5C" w:rsidP="00B030A3">
      <w:pPr>
        <w:widowControl/>
        <w:jc w:val="left"/>
      </w:pPr>
      <w:r w:rsidRPr="00C16A70">
        <w:br w:type="page"/>
      </w:r>
    </w:p>
    <w:p w14:paraId="59632299" w14:textId="77777777" w:rsidR="00C40D54" w:rsidRPr="00C16A70" w:rsidRDefault="00C40D54" w:rsidP="003727F7">
      <w:pPr>
        <w:pStyle w:val="3"/>
      </w:pPr>
      <w:bookmarkStart w:id="16" w:name="_Toc11230280"/>
      <w:r w:rsidRPr="00C16A70">
        <w:rPr>
          <w:rFonts w:hint="eastAsia"/>
        </w:rPr>
        <w:t>更新</w:t>
      </w:r>
      <w:r w:rsidRPr="00C16A70">
        <w:rPr>
          <w:rFonts w:hint="eastAsia"/>
        </w:rPr>
        <w:t>/</w:t>
      </w:r>
      <w:r w:rsidRPr="00C16A70">
        <w:rPr>
          <w:rFonts w:hint="eastAsia"/>
        </w:rPr>
        <w:t>変更</w:t>
      </w:r>
      <w:r w:rsidR="00094420" w:rsidRPr="00C16A70">
        <w:rPr>
          <w:rFonts w:hint="eastAsia"/>
        </w:rPr>
        <w:t>申請</w:t>
      </w:r>
      <w:bookmarkEnd w:id="16"/>
    </w:p>
    <w:p w14:paraId="0C989664" w14:textId="54CE3359" w:rsidR="00023D67" w:rsidRPr="00C16A70" w:rsidRDefault="005C67B8" w:rsidP="00023D67">
      <w:pPr>
        <w:pStyle w:val="a3"/>
      </w:pPr>
      <w:r w:rsidRPr="00C16A70">
        <w:rPr>
          <w:rFonts w:hint="eastAsia"/>
        </w:rPr>
        <w:t>申請者は、以下の更新</w:t>
      </w:r>
      <w:r w:rsidRPr="00C16A70">
        <w:rPr>
          <w:rFonts w:hint="eastAsia"/>
        </w:rPr>
        <w:t>/</w:t>
      </w:r>
      <w:r w:rsidRPr="00C16A70">
        <w:rPr>
          <w:rFonts w:hint="eastAsia"/>
        </w:rPr>
        <w:t>変更申請の手順に</w:t>
      </w:r>
      <w:r w:rsidR="00543B3D" w:rsidRPr="00C16A70">
        <w:rPr>
          <w:rFonts w:hint="eastAsia"/>
        </w:rPr>
        <w:t>従って</w:t>
      </w:r>
      <w:r w:rsidRPr="00C16A70">
        <w:rPr>
          <w:rFonts w:hint="eastAsia"/>
        </w:rPr>
        <w:t>処理を行</w:t>
      </w:r>
      <w:r w:rsidR="00EF61C9" w:rsidRPr="00C16A70">
        <w:rPr>
          <w:rFonts w:hint="eastAsia"/>
        </w:rPr>
        <w:t>います</w:t>
      </w:r>
      <w:r w:rsidRPr="00C16A70">
        <w:rPr>
          <w:rFonts w:hint="eastAsia"/>
        </w:rPr>
        <w:t>。</w:t>
      </w:r>
    </w:p>
    <w:p w14:paraId="09195D64" w14:textId="122525EF" w:rsidR="00B030A3" w:rsidRPr="00C16A70" w:rsidRDefault="00B36A75" w:rsidP="00B030A3">
      <w:pPr>
        <w:pStyle w:val="a3"/>
        <w:ind w:firstLineChars="0" w:firstLine="0"/>
      </w:pPr>
      <w:r w:rsidRPr="00C16A70">
        <w:rPr>
          <w:rFonts w:hint="eastAsia"/>
        </w:rPr>
        <w:t>利用期間の延長申請は、</w:t>
      </w:r>
      <w:r w:rsidR="00493CA5" w:rsidRPr="00C16A70">
        <w:rPr>
          <w:rFonts w:hint="eastAsia"/>
        </w:rPr>
        <w:t>利用期間終了の</w:t>
      </w:r>
      <w:r w:rsidR="00493CA5" w:rsidRPr="00C16A70">
        <w:rPr>
          <w:rFonts w:hint="eastAsia"/>
        </w:rPr>
        <w:t>1</w:t>
      </w:r>
      <w:r w:rsidR="00493CA5" w:rsidRPr="00C16A70">
        <w:rPr>
          <w:rFonts w:hint="eastAsia"/>
        </w:rPr>
        <w:t>か月前からでないと申請でき</w:t>
      </w:r>
      <w:r w:rsidR="00EF61C9" w:rsidRPr="00C16A70">
        <w:rPr>
          <w:rFonts w:hint="eastAsia"/>
        </w:rPr>
        <w:t>ません</w:t>
      </w:r>
      <w:r w:rsidR="00493CA5" w:rsidRPr="00C16A70">
        <w:rPr>
          <w:rFonts w:hint="eastAsia"/>
        </w:rPr>
        <w:t>。</w:t>
      </w:r>
    </w:p>
    <w:p w14:paraId="3C91A0F9" w14:textId="5550D627" w:rsidR="00C91948" w:rsidRPr="00C16A70" w:rsidRDefault="0051793D" w:rsidP="00C91948">
      <w:pPr>
        <w:pStyle w:val="a3"/>
        <w:ind w:leftChars="135" w:left="283" w:firstLineChars="470" w:firstLine="987"/>
      </w:pPr>
      <w:r>
        <w:rPr>
          <w:noProof/>
        </w:rPr>
        <mc:AlternateContent>
          <mc:Choice Requires="wps">
            <w:drawing>
              <wp:anchor distT="0" distB="0" distL="114300" distR="114300" simplePos="0" relativeHeight="251679744" behindDoc="0" locked="0" layoutInCell="1" allowOverlap="1" wp14:anchorId="5DED6F56" wp14:editId="08A3C41A">
                <wp:simplePos x="0" y="0"/>
                <wp:positionH relativeFrom="column">
                  <wp:posOffset>-1108710</wp:posOffset>
                </wp:positionH>
                <wp:positionV relativeFrom="paragraph">
                  <wp:posOffset>5026025</wp:posOffset>
                </wp:positionV>
                <wp:extent cx="1057275" cy="62865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9B82E" w14:textId="77777777" w:rsidR="00585F5E" w:rsidRDefault="00585F5E" w:rsidP="00C91948">
                            <w:r>
                              <w:rPr>
                                <w:rFonts w:hint="eastAsia"/>
                              </w:rPr>
                              <w:t>手順</w:t>
                            </w:r>
                            <w:r>
                              <w:t>：</w:t>
                            </w:r>
                            <w:r>
                              <w:rPr>
                                <w:rFonts w:hint="eastAsia"/>
                              </w:rPr>
                              <w:t>3.1.2.</w:t>
                            </w:r>
                            <w:r>
                              <w:t>3</w:t>
                            </w:r>
                          </w:p>
                          <w:p w14:paraId="66FB864A" w14:textId="77777777" w:rsidR="00585F5E" w:rsidRDefault="00585F5E" w:rsidP="00C91948">
                            <w:r>
                              <w:rPr>
                                <w:rFonts w:hint="eastAsia"/>
                              </w:rPr>
                              <w:t>利用準備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D6F56" id="テキスト ボックス 32" o:spid="_x0000_s1033" type="#_x0000_t202" style="position:absolute;left:0;text-align:left;margin-left:-87.3pt;margin-top:395.75pt;width:83.25pt;height:4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" filled="f" stroked="f" strokeweight=".5pt">
                <v:textbox>
                  <w:txbxContent>
                    <w:p w14:paraId="2259B82E" w14:textId="77777777" w:rsidR="00585F5E" w:rsidRDefault="00585F5E" w:rsidP="00C91948">
                      <w:r>
                        <w:rPr>
                          <w:rFonts w:hint="eastAsia"/>
                        </w:rPr>
                        <w:t>手順</w:t>
                      </w:r>
                      <w:r>
                        <w:t>：</w:t>
                      </w:r>
                      <w:r>
                        <w:rPr>
                          <w:rFonts w:hint="eastAsia"/>
                        </w:rPr>
                        <w:t>3.1.2.</w:t>
                      </w:r>
                      <w:r>
                        <w:t>3</w:t>
                      </w:r>
                    </w:p>
                    <w:p w14:paraId="66FB864A" w14:textId="77777777" w:rsidR="00585F5E" w:rsidRDefault="00585F5E" w:rsidP="00C91948">
                      <w:r>
                        <w:rPr>
                          <w:rFonts w:hint="eastAsia"/>
                        </w:rPr>
                        <w:t>利用準備</w:t>
                      </w:r>
                    </w:p>
                  </w:txbxContent>
                </v:textbox>
              </v:shape>
            </w:pict>
          </mc:Fallback>
        </mc:AlternateContent>
      </w:r>
      <w:r w:rsidR="00B030A3" w:rsidRPr="00C16A70">
        <w:rPr>
          <w:rFonts w:hint="eastAsia"/>
        </w:rPr>
        <w:t xml:space="preserve">　</w:t>
      </w:r>
      <w:r w:rsidR="00C91948" w:rsidRPr="000B0AAA">
        <w:rPr>
          <w:noProof/>
        </w:rPr>
        <mc:AlternateContent>
          <mc:Choice Requires="wps">
            <w:drawing>
              <wp:anchor distT="0" distB="0" distL="114300" distR="114300" simplePos="0" relativeHeight="251675648" behindDoc="0" locked="0" layoutInCell="1" allowOverlap="1" wp14:anchorId="20A8C95F" wp14:editId="7A424892">
                <wp:simplePos x="0" y="0"/>
                <wp:positionH relativeFrom="column">
                  <wp:posOffset>-1061085</wp:posOffset>
                </wp:positionH>
                <wp:positionV relativeFrom="paragraph">
                  <wp:posOffset>5035550</wp:posOffset>
                </wp:positionV>
                <wp:extent cx="1190625" cy="485775"/>
                <wp:effectExtent l="38100" t="38100" r="390525" b="123825"/>
                <wp:wrapNone/>
                <wp:docPr id="28" name="線吹き出し 1 (枠付き) 28"/>
                <wp:cNvGraphicFramePr/>
                <a:graphic xmlns:a="http://schemas.openxmlformats.org/drawingml/2006/main">
                  <a:graphicData uri="http://schemas.microsoft.com/office/word/2010/wordprocessingShape">
                    <wps:wsp>
                      <wps:cNvSpPr/>
                      <wps:spPr>
                        <a:xfrm flipH="1">
                          <a:off x="0" y="0"/>
                          <a:ext cx="1190625"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2">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5BACF5"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8C95F" id="線吹き出し 1 (枠付き) 28" o:spid="_x0000_s1034" type="#_x0000_t47" style="position:absolute;left:0;text-align:left;margin-left:-83.55pt;margin-top:396.5pt;width:93.75pt;height:3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" adj="-5600,9355" fillcolor="#b6dde8 [1304]" strokecolor="#d99594 [1941]" strokeweight="2pt">
                <v:shadow on="t" color="black" opacity="26214f" origin="-.5,-.5" offset=".74836mm,.74836mm"/>
                <v:textbox>
                  <w:txbxContent>
                    <w:p w14:paraId="5A5BACF5" w14:textId="77777777" w:rsidR="00585F5E" w:rsidRDefault="00585F5E" w:rsidP="00C91948">
                      <w:pPr>
                        <w:jc w:val="center"/>
                      </w:pPr>
                    </w:p>
                  </w:txbxContent>
                </v:textbox>
                <o:callout v:ext="edit" minusy="t"/>
              </v:shape>
            </w:pict>
          </mc:Fallback>
        </mc:AlternateContent>
      </w:r>
      <w:r w:rsidR="00C91948">
        <w:rPr>
          <w:noProof/>
        </w:rPr>
        <mc:AlternateContent>
          <mc:Choice Requires="wps">
            <w:drawing>
              <wp:anchor distT="0" distB="0" distL="114300" distR="114300" simplePos="0" relativeHeight="251678720" behindDoc="0" locked="0" layoutInCell="1" allowOverlap="1" wp14:anchorId="2F76B082" wp14:editId="1261A403">
                <wp:simplePos x="0" y="0"/>
                <wp:positionH relativeFrom="column">
                  <wp:posOffset>-1051560</wp:posOffset>
                </wp:positionH>
                <wp:positionV relativeFrom="paragraph">
                  <wp:posOffset>3502025</wp:posOffset>
                </wp:positionV>
                <wp:extent cx="1057275" cy="628650"/>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71850" w14:textId="77777777" w:rsidR="00585F5E" w:rsidRDefault="00585F5E" w:rsidP="00C91948">
                            <w:r>
                              <w:rPr>
                                <w:rFonts w:hint="eastAsia"/>
                              </w:rPr>
                              <w:t>手順：</w:t>
                            </w:r>
                            <w:r>
                              <w:rPr>
                                <w:rFonts w:hint="eastAsia"/>
                              </w:rPr>
                              <w:t>3.1.2.</w:t>
                            </w:r>
                            <w:r>
                              <w:t>2</w:t>
                            </w:r>
                          </w:p>
                          <w:p w14:paraId="4D3C585A" w14:textId="77777777" w:rsidR="00585F5E" w:rsidRDefault="00585F5E" w:rsidP="00C91948">
                            <w:r>
                              <w:rPr>
                                <w:rFonts w:hint="eastAsia"/>
                              </w:rPr>
                              <w:t>決裁処理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6B082" id="テキスト ボックス 31" o:spid="_x0000_s1035" type="#_x0000_t202" style="position:absolute;left:0;text-align:left;margin-left:-82.8pt;margin-top:275.75pt;width:8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" filled="f" stroked="f" strokeweight=".5pt">
                <v:textbox>
                  <w:txbxContent>
                    <w:p w14:paraId="0A071850" w14:textId="77777777" w:rsidR="00585F5E" w:rsidRDefault="00585F5E" w:rsidP="00C91948">
                      <w:r>
                        <w:rPr>
                          <w:rFonts w:hint="eastAsia"/>
                        </w:rPr>
                        <w:t>手順：</w:t>
                      </w:r>
                      <w:r>
                        <w:rPr>
                          <w:rFonts w:hint="eastAsia"/>
                        </w:rPr>
                        <w:t>3.1.2.</w:t>
                      </w:r>
                      <w:r>
                        <w:t>2</w:t>
                      </w:r>
                    </w:p>
                    <w:p w14:paraId="4D3C585A" w14:textId="77777777" w:rsidR="00585F5E" w:rsidRDefault="00585F5E" w:rsidP="00C91948">
                      <w:r>
                        <w:rPr>
                          <w:rFonts w:hint="eastAsia"/>
                        </w:rPr>
                        <w:t>決裁処理</w:t>
                      </w:r>
                    </w:p>
                  </w:txbxContent>
                </v:textbox>
              </v:shape>
            </w:pict>
          </mc:Fallback>
        </mc:AlternateContent>
      </w:r>
      <w:r w:rsidR="00C91948">
        <w:rPr>
          <w:noProof/>
        </w:rPr>
        <mc:AlternateContent>
          <mc:Choice Requires="wps">
            <w:drawing>
              <wp:anchor distT="0" distB="0" distL="114300" distR="114300" simplePos="0" relativeHeight="251677696" behindDoc="0" locked="0" layoutInCell="1" allowOverlap="1" wp14:anchorId="75E5B658" wp14:editId="46DDCD86">
                <wp:simplePos x="0" y="0"/>
                <wp:positionH relativeFrom="column">
                  <wp:posOffset>-1051560</wp:posOffset>
                </wp:positionH>
                <wp:positionV relativeFrom="paragraph">
                  <wp:posOffset>2168525</wp:posOffset>
                </wp:positionV>
                <wp:extent cx="1057275" cy="62865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663BE" w14:textId="77777777" w:rsidR="00585F5E" w:rsidRDefault="00585F5E" w:rsidP="00C91948">
                            <w:r>
                              <w:rPr>
                                <w:rFonts w:hint="eastAsia"/>
                              </w:rPr>
                              <w:t>手順</w:t>
                            </w:r>
                            <w:r>
                              <w:t>：</w:t>
                            </w:r>
                            <w:r>
                              <w:rPr>
                                <w:rFonts w:hint="eastAsia"/>
                              </w:rPr>
                              <w:t>3.1.2.1</w:t>
                            </w:r>
                          </w:p>
                          <w:p w14:paraId="38FD2AD8" w14:textId="77777777" w:rsidR="00585F5E" w:rsidRDefault="00585F5E" w:rsidP="00C91948">
                            <w:r>
                              <w:rPr>
                                <w:rFonts w:hint="eastAsia"/>
                              </w:rPr>
                              <w:t>申請書</w:t>
                            </w:r>
                            <w:r>
                              <w:t>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5B658" id="テキスト ボックス 30" o:spid="_x0000_s1036" type="#_x0000_t202" style="position:absolute;left:0;text-align:left;margin-left:-82.8pt;margin-top:170.75pt;width:83.25pt;height:4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" filled="f" stroked="f" strokeweight=".5pt">
                <v:textbox>
                  <w:txbxContent>
                    <w:p w14:paraId="1F1663BE" w14:textId="77777777" w:rsidR="00585F5E" w:rsidRDefault="00585F5E" w:rsidP="00C91948">
                      <w:r>
                        <w:rPr>
                          <w:rFonts w:hint="eastAsia"/>
                        </w:rPr>
                        <w:t>手順</w:t>
                      </w:r>
                      <w:r>
                        <w:t>：</w:t>
                      </w:r>
                      <w:r>
                        <w:rPr>
                          <w:rFonts w:hint="eastAsia"/>
                        </w:rPr>
                        <w:t>3.1.2.1</w:t>
                      </w:r>
                    </w:p>
                    <w:p w14:paraId="38FD2AD8" w14:textId="77777777" w:rsidR="00585F5E" w:rsidRDefault="00585F5E" w:rsidP="00C91948">
                      <w:r>
                        <w:rPr>
                          <w:rFonts w:hint="eastAsia"/>
                        </w:rPr>
                        <w:t>申請書</w:t>
                      </w:r>
                      <w:r>
                        <w:t>準備</w:t>
                      </w:r>
                    </w:p>
                  </w:txbxContent>
                </v:textbox>
              </v:shape>
            </w:pict>
          </mc:Fallback>
        </mc:AlternateContent>
      </w:r>
      <w:r w:rsidR="00C91948" w:rsidRPr="000B0AAA">
        <w:rPr>
          <w:noProof/>
        </w:rPr>
        <mc:AlternateContent>
          <mc:Choice Requires="wps">
            <w:drawing>
              <wp:anchor distT="0" distB="0" distL="114300" distR="114300" simplePos="0" relativeHeight="251674624" behindDoc="0" locked="0" layoutInCell="1" allowOverlap="1" wp14:anchorId="4AB2B13F" wp14:editId="70FECE6E">
                <wp:simplePos x="0" y="0"/>
                <wp:positionH relativeFrom="column">
                  <wp:posOffset>-1013460</wp:posOffset>
                </wp:positionH>
                <wp:positionV relativeFrom="paragraph">
                  <wp:posOffset>3530600</wp:posOffset>
                </wp:positionV>
                <wp:extent cx="1162050" cy="485775"/>
                <wp:effectExtent l="38100" t="38100" r="361950" b="123825"/>
                <wp:wrapNone/>
                <wp:docPr id="27" name="線吹き出し 1 (枠付き) 27"/>
                <wp:cNvGraphicFramePr/>
                <a:graphic xmlns:a="http://schemas.openxmlformats.org/drawingml/2006/main">
                  <a:graphicData uri="http://schemas.microsoft.com/office/word/2010/wordprocessingShape">
                    <wps:wsp>
                      <wps:cNvSpPr/>
                      <wps:spPr>
                        <a:xfrm flipH="1">
                          <a:off x="0" y="0"/>
                          <a:ext cx="1162050"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6">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616A7F"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2B13F" id="線吹き出し 1 (枠付き) 27" o:spid="_x0000_s1037" type="#_x0000_t47" style="position:absolute;left:0;text-align:left;margin-left:-79.8pt;margin-top:278pt;width:91.5pt;height:38.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" adj="-5600,9355" fillcolor="#b6dde8 [1304]" strokecolor="#fabf8f [1945]" strokeweight="2pt">
                <v:shadow on="t" color="black" opacity="26214f" origin="-.5,-.5" offset=".74836mm,.74836mm"/>
                <v:textbox>
                  <w:txbxContent>
                    <w:p w14:paraId="63616A7F" w14:textId="77777777" w:rsidR="00585F5E" w:rsidRDefault="00585F5E" w:rsidP="00C91948">
                      <w:pPr>
                        <w:jc w:val="center"/>
                      </w:pPr>
                    </w:p>
                  </w:txbxContent>
                </v:textbox>
                <o:callout v:ext="edit" minusy="t"/>
              </v:shape>
            </w:pict>
          </mc:Fallback>
        </mc:AlternateContent>
      </w:r>
      <w:r w:rsidR="00C91948" w:rsidRPr="000B0AAA">
        <w:rPr>
          <w:noProof/>
        </w:rPr>
        <mc:AlternateContent>
          <mc:Choice Requires="wps">
            <w:drawing>
              <wp:anchor distT="0" distB="0" distL="114300" distR="114300" simplePos="0" relativeHeight="251671552" behindDoc="0" locked="0" layoutInCell="1" allowOverlap="1" wp14:anchorId="6403A30F" wp14:editId="46316BBB">
                <wp:simplePos x="0" y="0"/>
                <wp:positionH relativeFrom="column">
                  <wp:posOffset>-1013460</wp:posOffset>
                </wp:positionH>
                <wp:positionV relativeFrom="paragraph">
                  <wp:posOffset>2178050</wp:posOffset>
                </wp:positionV>
                <wp:extent cx="1143000" cy="485775"/>
                <wp:effectExtent l="38100" t="38100" r="361950" b="123825"/>
                <wp:wrapNone/>
                <wp:docPr id="24" name="線吹き出し 1 (枠付き) 24"/>
                <wp:cNvGraphicFramePr/>
                <a:graphic xmlns:a="http://schemas.openxmlformats.org/drawingml/2006/main">
                  <a:graphicData uri="http://schemas.microsoft.com/office/word/2010/wordprocessingShape">
                    <wps:wsp>
                      <wps:cNvSpPr/>
                      <wps:spPr>
                        <a:xfrm flipH="1">
                          <a:off x="0" y="0"/>
                          <a:ext cx="1143000"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5">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3F75A9" w14:textId="77777777" w:rsidR="00585F5E" w:rsidRDefault="00585F5E" w:rsidP="00C919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3A30F" id="線吹き出し 1 (枠付き) 24" o:spid="_x0000_s1038" type="#_x0000_t47" style="position:absolute;left:0;text-align:left;margin-left:-79.8pt;margin-top:171.5pt;width:90pt;height:38.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" adj="-5600,9355" fillcolor="#b6dde8 [1304]" strokecolor="#92cddc [1944]" strokeweight="2pt">
                <v:shadow on="t" color="black" opacity="26214f" origin="-.5,-.5" offset=".74836mm,.74836mm"/>
                <v:textbox>
                  <w:txbxContent>
                    <w:p w14:paraId="2B3F75A9" w14:textId="77777777" w:rsidR="00585F5E" w:rsidRDefault="00585F5E" w:rsidP="00C91948">
                      <w:pPr>
                        <w:jc w:val="center"/>
                      </w:pPr>
                    </w:p>
                  </w:txbxContent>
                </v:textbox>
                <o:callout v:ext="edit" minusy="t"/>
              </v:shape>
            </w:pict>
          </mc:Fallback>
        </mc:AlternateContent>
      </w:r>
      <w:r w:rsidR="00C91948" w:rsidRPr="000B0AAA">
        <w:rPr>
          <w:noProof/>
        </w:rPr>
        <mc:AlternateContent>
          <mc:Choice Requires="wps">
            <w:drawing>
              <wp:anchor distT="0" distB="0" distL="114300" distR="114300" simplePos="0" relativeHeight="251676672" behindDoc="0" locked="0" layoutInCell="1" allowOverlap="1" wp14:anchorId="028FC0A2" wp14:editId="5FDDBED2">
                <wp:simplePos x="0" y="0"/>
                <wp:positionH relativeFrom="column">
                  <wp:posOffset>281940</wp:posOffset>
                </wp:positionH>
                <wp:positionV relativeFrom="paragraph">
                  <wp:posOffset>4902200</wp:posOffset>
                </wp:positionV>
                <wp:extent cx="5410200" cy="962025"/>
                <wp:effectExtent l="0" t="0" r="19050" b="28575"/>
                <wp:wrapNone/>
                <wp:docPr id="29" name="正方形/長方形 29"/>
                <wp:cNvGraphicFramePr/>
                <a:graphic xmlns:a="http://schemas.openxmlformats.org/drawingml/2006/main">
                  <a:graphicData uri="http://schemas.microsoft.com/office/word/2010/wordprocessingShape">
                    <wps:wsp>
                      <wps:cNvSpPr/>
                      <wps:spPr>
                        <a:xfrm>
                          <a:off x="0" y="0"/>
                          <a:ext cx="5410200" cy="962025"/>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1A5BA" id="正方形/長方形 29" o:spid="_x0000_s1026" style="position:absolute;left:0;text-align:left;margin-left:22.2pt;margin-top:386pt;width:426pt;height:7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" filled="f" strokecolor="#d99594 [1941]" strokeweight="2pt"/>
            </w:pict>
          </mc:Fallback>
        </mc:AlternateContent>
      </w:r>
      <w:r w:rsidR="00C91948" w:rsidRPr="000B0AAA">
        <w:rPr>
          <w:noProof/>
        </w:rPr>
        <mc:AlternateContent>
          <mc:Choice Requires="wps">
            <w:drawing>
              <wp:anchor distT="0" distB="0" distL="114300" distR="114300" simplePos="0" relativeHeight="251673600" behindDoc="0" locked="0" layoutInCell="1" allowOverlap="1" wp14:anchorId="58EE726E" wp14:editId="4EA8C545">
                <wp:simplePos x="0" y="0"/>
                <wp:positionH relativeFrom="column">
                  <wp:posOffset>291464</wp:posOffset>
                </wp:positionH>
                <wp:positionV relativeFrom="paragraph">
                  <wp:posOffset>3082925</wp:posOffset>
                </wp:positionV>
                <wp:extent cx="5400675" cy="1790700"/>
                <wp:effectExtent l="0" t="0" r="28575" b="19050"/>
                <wp:wrapNone/>
                <wp:docPr id="26" name="正方形/長方形 26"/>
                <wp:cNvGraphicFramePr/>
                <a:graphic xmlns:a="http://schemas.openxmlformats.org/drawingml/2006/main">
                  <a:graphicData uri="http://schemas.microsoft.com/office/word/2010/wordprocessingShape">
                    <wps:wsp>
                      <wps:cNvSpPr/>
                      <wps:spPr>
                        <a:xfrm>
                          <a:off x="0" y="0"/>
                          <a:ext cx="5400675" cy="17907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4E095" id="正方形/長方形 26" o:spid="_x0000_s1026" style="position:absolute;left:0;text-align:left;margin-left:22.95pt;margin-top:242.75pt;width:425.25pt;height:1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" filled="f" strokecolor="#fabf8f [1945]" strokeweight="2pt"/>
            </w:pict>
          </mc:Fallback>
        </mc:AlternateContent>
      </w:r>
      <w:r w:rsidR="00C91948" w:rsidRPr="000B0AAA">
        <w:rPr>
          <w:noProof/>
        </w:rPr>
        <mc:AlternateContent>
          <mc:Choice Requires="wps">
            <w:drawing>
              <wp:anchor distT="0" distB="0" distL="114300" distR="114300" simplePos="0" relativeHeight="251672576" behindDoc="0" locked="0" layoutInCell="1" allowOverlap="1" wp14:anchorId="3BA4C3B4" wp14:editId="3AF4AFDA">
                <wp:simplePos x="0" y="0"/>
                <wp:positionH relativeFrom="column">
                  <wp:posOffset>291465</wp:posOffset>
                </wp:positionH>
                <wp:positionV relativeFrom="paragraph">
                  <wp:posOffset>1930400</wp:posOffset>
                </wp:positionV>
                <wp:extent cx="1314450" cy="1123950"/>
                <wp:effectExtent l="0" t="0" r="19050" b="19050"/>
                <wp:wrapNone/>
                <wp:docPr id="25" name="正方形/長方形 25"/>
                <wp:cNvGraphicFramePr/>
                <a:graphic xmlns:a="http://schemas.openxmlformats.org/drawingml/2006/main">
                  <a:graphicData uri="http://schemas.microsoft.com/office/word/2010/wordprocessingShape">
                    <wps:wsp>
                      <wps:cNvSpPr/>
                      <wps:spPr>
                        <a:xfrm>
                          <a:off x="0" y="0"/>
                          <a:ext cx="1314450" cy="1123950"/>
                        </a:xfrm>
                        <a:prstGeom prst="rect">
                          <a:avLst/>
                        </a:prstGeom>
                        <a:no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4C0B6" id="正方形/長方形 25" o:spid="_x0000_s1026" style="position:absolute;left:0;text-align:left;margin-left:22.95pt;margin-top:152pt;width:103.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" filled="f" strokecolor="#92cddc [1944]" strokeweight="2pt"/>
            </w:pict>
          </mc:Fallback>
        </mc:AlternateContent>
      </w:r>
      <w:r w:rsidR="00C91948" w:rsidRPr="00C16A70">
        <w:rPr>
          <w:rFonts w:hint="eastAsia"/>
        </w:rPr>
        <w:t>■更新</w:t>
      </w:r>
      <w:r w:rsidR="00C91948" w:rsidRPr="00C16A70">
        <w:rPr>
          <w:rFonts w:hint="eastAsia"/>
        </w:rPr>
        <w:t>/</w:t>
      </w:r>
      <w:r w:rsidR="00C91948" w:rsidRPr="00C16A70">
        <w:rPr>
          <w:rFonts w:hint="eastAsia"/>
        </w:rPr>
        <w:t>変更申請</w:t>
      </w:r>
      <w:r w:rsidR="00C91948" w:rsidRPr="004D6EB9">
        <w:rPr>
          <w:noProof/>
        </w:rPr>
        <w:drawing>
          <wp:inline distT="0" distB="0" distL="0" distR="0" wp14:anchorId="580B0168" wp14:editId="3941CA00">
            <wp:extent cx="5562810" cy="67627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79" b="2255"/>
                    <a:stretch/>
                  </pic:blipFill>
                  <pic:spPr bwMode="auto">
                    <a:xfrm>
                      <a:off x="0" y="0"/>
                      <a:ext cx="5562810" cy="6762750"/>
                    </a:xfrm>
                    <a:prstGeom prst="rect">
                      <a:avLst/>
                    </a:prstGeom>
                    <a:noFill/>
                    <a:ln>
                      <a:noFill/>
                    </a:ln>
                    <a:extLst>
                      <a:ext uri="{53640926-AAD7-44D8-BBD7-CCE9431645EC}">
                        <a14:shadowObscured xmlns:a14="http://schemas.microsoft.com/office/drawing/2010/main"/>
                      </a:ext>
                    </a:extLst>
                  </pic:spPr>
                </pic:pic>
              </a:graphicData>
            </a:graphic>
          </wp:inline>
        </w:drawing>
      </w:r>
    </w:p>
    <w:p w14:paraId="39D93C5C" w14:textId="77777777" w:rsidR="00C91948" w:rsidRPr="00C16A70" w:rsidRDefault="00C91948" w:rsidP="00C91948">
      <w:pPr>
        <w:pStyle w:val="a3"/>
        <w:ind w:leftChars="0" w:left="0" w:firstLineChars="0" w:firstLine="0"/>
      </w:pPr>
    </w:p>
    <w:p w14:paraId="580A4945" w14:textId="212277A3" w:rsidR="00443A8A" w:rsidRPr="00C16A70" w:rsidRDefault="004A4B59" w:rsidP="002F0FAB">
      <w:pPr>
        <w:pStyle w:val="a1"/>
        <w:numPr>
          <w:ilvl w:val="3"/>
          <w:numId w:val="24"/>
        </w:numPr>
      </w:pPr>
      <w:r w:rsidRPr="00C16A70">
        <w:rPr>
          <w:rFonts w:hint="eastAsia"/>
        </w:rPr>
        <w:t>申請書</w:t>
      </w:r>
      <w:r w:rsidR="00443A8A" w:rsidRPr="00C16A70">
        <w:rPr>
          <w:rFonts w:hint="eastAsia"/>
        </w:rPr>
        <w:t>準備</w:t>
      </w:r>
    </w:p>
    <w:p w14:paraId="1DA9D048" w14:textId="7EA81D01" w:rsidR="00443A8A" w:rsidRPr="00C16A70" w:rsidRDefault="00443A8A" w:rsidP="00443A8A">
      <w:pPr>
        <w:pStyle w:val="31"/>
      </w:pPr>
      <w:r w:rsidRPr="00C16A70">
        <w:rPr>
          <w:rFonts w:hint="eastAsia"/>
        </w:rPr>
        <w:t>申請書の修正</w:t>
      </w:r>
      <w:r w:rsidRPr="00C16A70">
        <w:br/>
      </w:r>
      <w:r w:rsidRPr="00C16A70">
        <w:rPr>
          <w:rFonts w:hint="eastAsia"/>
        </w:rPr>
        <w:t>「</w:t>
      </w:r>
      <w:r w:rsidR="004F1BDA" w:rsidRPr="00C16A70">
        <w:rPr>
          <w:rFonts w:hint="eastAsia"/>
        </w:rPr>
        <w:t>3.</w:t>
      </w:r>
      <w:r w:rsidR="00C91948">
        <w:rPr>
          <w:rFonts w:hint="eastAsia"/>
        </w:rPr>
        <w:t>2</w:t>
      </w:r>
      <w:r w:rsidRPr="00C16A70">
        <w:rPr>
          <w:rFonts w:hint="eastAsia"/>
        </w:rPr>
        <w:t xml:space="preserve"> </w:t>
      </w:r>
      <w:r w:rsidRPr="00C16A70">
        <w:fldChar w:fldCharType="begin"/>
      </w:r>
      <w:r w:rsidRPr="00C16A70">
        <w:instrText xml:space="preserve"> REF _Ref356929582 \h </w:instrText>
      </w:r>
      <w:r w:rsidRPr="00C16A70">
        <w:fldChar w:fldCharType="separate"/>
      </w:r>
      <w:r w:rsidR="00CB675C" w:rsidRPr="00C16A70">
        <w:rPr>
          <w:rFonts w:hint="eastAsia"/>
        </w:rPr>
        <w:t>利用許可申請書</w:t>
      </w:r>
      <w:r w:rsidRPr="00C16A70">
        <w:fldChar w:fldCharType="end"/>
      </w:r>
      <w:r w:rsidRPr="00C16A70">
        <w:rPr>
          <w:rFonts w:hint="eastAsia"/>
        </w:rPr>
        <w:t>」</w:t>
      </w:r>
      <w:r w:rsidRPr="00C16A70">
        <w:rPr>
          <w:rFonts w:hint="eastAsia"/>
        </w:rPr>
        <w:t>(p.</w:t>
      </w:r>
      <w:r w:rsidR="00C91948">
        <w:rPr>
          <w:rFonts w:hint="eastAsia"/>
        </w:rPr>
        <w:t>1</w:t>
      </w:r>
      <w:r w:rsidR="00CB675C">
        <w:t>3</w:t>
      </w:r>
      <w:r w:rsidRPr="00C16A70">
        <w:rPr>
          <w:rFonts w:hint="eastAsia"/>
        </w:rPr>
        <w:t xml:space="preserve">) </w:t>
      </w:r>
      <w:r w:rsidRPr="00C16A70">
        <w:rPr>
          <w:rFonts w:hint="eastAsia"/>
        </w:rPr>
        <w:t>参照</w:t>
      </w:r>
    </w:p>
    <w:p w14:paraId="16A8296F" w14:textId="6BC0AA50" w:rsidR="00327728" w:rsidRPr="00C16A70" w:rsidRDefault="002F0FAB" w:rsidP="002F0FAB">
      <w:pPr>
        <w:pStyle w:val="a1"/>
        <w:numPr>
          <w:ilvl w:val="0"/>
          <w:numId w:val="0"/>
        </w:numPr>
        <w:ind w:left="1413" w:hanging="420"/>
      </w:pPr>
      <w:r>
        <w:rPr>
          <w:rFonts w:hint="eastAsia"/>
        </w:rPr>
        <w:t xml:space="preserve">3.1.2.2 </w:t>
      </w:r>
      <w:r w:rsidR="00443A8A" w:rsidRPr="00C16A70">
        <w:rPr>
          <w:rFonts w:hint="eastAsia"/>
        </w:rPr>
        <w:t>決裁処理</w:t>
      </w:r>
    </w:p>
    <w:p w14:paraId="4C4A418B" w14:textId="2B4EB880" w:rsidR="00443A8A" w:rsidRPr="00C16A70" w:rsidRDefault="00327728" w:rsidP="00B07874">
      <w:pPr>
        <w:pStyle w:val="a1"/>
        <w:numPr>
          <w:ilvl w:val="1"/>
          <w:numId w:val="15"/>
        </w:numPr>
        <w:ind w:left="1560" w:hanging="426"/>
      </w:pPr>
      <w:r w:rsidRPr="00C16A70">
        <w:rPr>
          <w:rFonts w:asciiTheme="minorHAnsi" w:eastAsiaTheme="minorEastAsia" w:hAnsiTheme="minorHAnsi" w:cstheme="minorBidi" w:hint="eastAsia"/>
        </w:rPr>
        <w:t>決裁の実施</w:t>
      </w:r>
      <w:r w:rsidR="00443A8A" w:rsidRPr="00C16A70">
        <w:br/>
      </w:r>
      <w:r w:rsidR="00443A8A" w:rsidRPr="00C16A70">
        <w:rPr>
          <w:rFonts w:hint="eastAsia"/>
        </w:rPr>
        <w:t>「</w:t>
      </w:r>
      <w:r w:rsidR="00416FC9">
        <w:t>3.8</w:t>
      </w:r>
      <w:r w:rsidR="00443A8A" w:rsidRPr="00C16A70">
        <w:rPr>
          <w:rFonts w:hint="eastAsia"/>
        </w:rPr>
        <w:t xml:space="preserve"> </w:t>
      </w:r>
      <w:r w:rsidR="00443A8A" w:rsidRPr="00C16A70">
        <w:fldChar w:fldCharType="begin"/>
      </w:r>
      <w:r w:rsidR="00443A8A" w:rsidRPr="00C16A70">
        <w:instrText xml:space="preserve"> REF _Ref356929557 \h </w:instrText>
      </w:r>
      <w:r w:rsidR="00443A8A" w:rsidRPr="00C16A70">
        <w:fldChar w:fldCharType="separate"/>
      </w:r>
      <w:r w:rsidR="00CB675C" w:rsidRPr="00C16A70">
        <w:rPr>
          <w:rFonts w:hint="eastAsia"/>
        </w:rPr>
        <w:t>決裁手続き</w:t>
      </w:r>
      <w:r w:rsidR="00443A8A" w:rsidRPr="00C16A70">
        <w:fldChar w:fldCharType="end"/>
      </w:r>
      <w:r w:rsidR="00443A8A" w:rsidRPr="00C16A70">
        <w:rPr>
          <w:rFonts w:hint="eastAsia"/>
        </w:rPr>
        <w:t>」</w:t>
      </w:r>
      <w:r w:rsidR="00443A8A" w:rsidRPr="00C16A70">
        <w:rPr>
          <w:rFonts w:asciiTheme="minorHAnsi" w:hAnsiTheme="minorHAnsi"/>
        </w:rPr>
        <w:t>(</w:t>
      </w:r>
      <w:r w:rsidR="00C364A5">
        <w:rPr>
          <w:rFonts w:asciiTheme="minorHAnsi" w:hAnsiTheme="minorHAnsi"/>
        </w:rPr>
        <w:t>P.19</w:t>
      </w:r>
      <w:r w:rsidR="00443A8A" w:rsidRPr="00C16A70">
        <w:rPr>
          <w:rFonts w:asciiTheme="minorHAnsi" w:hAnsiTheme="minorHAnsi"/>
        </w:rPr>
        <w:t>)</w:t>
      </w:r>
      <w:r w:rsidR="00443A8A" w:rsidRPr="00C16A70">
        <w:rPr>
          <w:rFonts w:hint="eastAsia"/>
        </w:rPr>
        <w:t xml:space="preserve"> 参照</w:t>
      </w:r>
    </w:p>
    <w:p w14:paraId="57C15081" w14:textId="7DA0C3D7" w:rsidR="00443A8A" w:rsidRPr="00C16A70" w:rsidRDefault="002F0FAB" w:rsidP="002F0FAB">
      <w:pPr>
        <w:pStyle w:val="a1"/>
        <w:numPr>
          <w:ilvl w:val="0"/>
          <w:numId w:val="0"/>
        </w:numPr>
        <w:ind w:left="1413" w:hanging="420"/>
      </w:pPr>
      <w:r>
        <w:rPr>
          <w:rFonts w:hint="eastAsia"/>
        </w:rPr>
        <w:t xml:space="preserve">3.1.2.3 </w:t>
      </w:r>
      <w:r w:rsidR="00443A8A" w:rsidRPr="00C16A70">
        <w:rPr>
          <w:rFonts w:hint="eastAsia"/>
        </w:rPr>
        <w:t>利用準備</w:t>
      </w:r>
    </w:p>
    <w:p w14:paraId="2E3A4AFE" w14:textId="55683017" w:rsidR="00443A8A" w:rsidRPr="00C16A70" w:rsidRDefault="00443A8A" w:rsidP="00443A8A">
      <w:pPr>
        <w:pStyle w:val="31"/>
      </w:pPr>
      <w:r w:rsidRPr="00C16A70">
        <w:rPr>
          <w:rFonts w:hint="eastAsia"/>
        </w:rPr>
        <w:t>URL</w:t>
      </w:r>
      <w:r w:rsidRPr="00C16A70">
        <w:rPr>
          <w:rFonts w:hint="eastAsia"/>
        </w:rPr>
        <w:t>フィルタの設定依頼</w:t>
      </w:r>
      <w:r w:rsidRPr="00C16A70">
        <w:br/>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t>P.22</w:t>
      </w:r>
      <w:r w:rsidR="00CB675C">
        <w:rPr>
          <w:rFonts w:hint="eastAsia"/>
        </w:rPr>
        <w:t>)</w:t>
      </w:r>
      <w:r w:rsidRPr="00C16A70">
        <w:rPr>
          <w:rFonts w:hint="eastAsia"/>
        </w:rPr>
        <w:t>参照</w:t>
      </w:r>
      <w:r w:rsidRPr="00C16A70">
        <w:rPr>
          <w:rFonts w:hint="eastAsia"/>
        </w:rPr>
        <w:t>)</w:t>
      </w:r>
      <w:r w:rsidRPr="00C16A70">
        <w:rPr>
          <w:rFonts w:hint="eastAsia"/>
        </w:rPr>
        <w:t>へ、</w:t>
      </w:r>
      <w:r w:rsidRPr="00C16A70">
        <w:rPr>
          <w:rFonts w:hint="eastAsia"/>
        </w:rPr>
        <w:t>URL</w:t>
      </w:r>
      <w:r w:rsidRPr="00C16A70">
        <w:rPr>
          <w:rFonts w:hint="eastAsia"/>
        </w:rPr>
        <w:t>フィルタの設定を依頼</w:t>
      </w:r>
      <w:r w:rsidR="003545E8" w:rsidRPr="00C16A70">
        <w:rPr>
          <w:rFonts w:hint="eastAsia"/>
        </w:rPr>
        <w:t>します</w:t>
      </w:r>
      <w:r w:rsidRPr="00C16A70">
        <w:rPr>
          <w:rFonts w:hint="eastAsia"/>
        </w:rPr>
        <w:t>。</w:t>
      </w:r>
      <w:r w:rsidR="00CB675C">
        <w:rPr>
          <w:rFonts w:hint="eastAsia"/>
        </w:rPr>
        <w:t>部門</w:t>
      </w:r>
      <w:r w:rsidRPr="00C16A70">
        <w:rPr>
          <w:rFonts w:hint="eastAsia"/>
        </w:rPr>
        <w:t>ネットワーク以外</w:t>
      </w:r>
      <w:r w:rsidRPr="00C16A70">
        <w:rPr>
          <w:rFonts w:hint="eastAsia"/>
        </w:rPr>
        <w:t>(</w:t>
      </w:r>
      <w:r w:rsidRPr="00C16A70">
        <w:rPr>
          <w:rFonts w:hint="eastAsia"/>
        </w:rPr>
        <w:t>独立</w:t>
      </w:r>
      <w:r w:rsidRPr="00C16A70">
        <w:rPr>
          <w:rFonts w:hint="eastAsia"/>
        </w:rPr>
        <w:t>LAN</w:t>
      </w:r>
      <w:r w:rsidR="00CB675C">
        <w:rPr>
          <w:rFonts w:hint="eastAsia"/>
        </w:rPr>
        <w:t>等</w:t>
      </w:r>
      <w:r w:rsidRPr="00C16A70">
        <w:rPr>
          <w:rFonts w:hint="eastAsia"/>
        </w:rPr>
        <w:t>)</w:t>
      </w:r>
      <w:r w:rsidRPr="00C16A70">
        <w:rPr>
          <w:rFonts w:hint="eastAsia"/>
        </w:rPr>
        <w:t>において利用している場合、設定依頼は不要</w:t>
      </w:r>
      <w:r w:rsidR="003545E8" w:rsidRPr="00C16A70">
        <w:rPr>
          <w:rFonts w:hint="eastAsia"/>
        </w:rPr>
        <w:t>です。</w:t>
      </w:r>
    </w:p>
    <w:p w14:paraId="0D5BBBDB" w14:textId="55C67C9A" w:rsidR="00443A8A" w:rsidRPr="00C16A70" w:rsidRDefault="00DC08B3" w:rsidP="007737C3">
      <w:pPr>
        <w:pStyle w:val="31"/>
      </w:pPr>
      <w:r w:rsidRPr="00C16A70">
        <w:rPr>
          <w:rFonts w:hint="eastAsia"/>
        </w:rPr>
        <w:t>設定</w:t>
      </w:r>
      <w:r w:rsidR="00443A8A" w:rsidRPr="00C16A70">
        <w:rPr>
          <w:rFonts w:hint="eastAsia"/>
        </w:rPr>
        <w:t>通知</w:t>
      </w:r>
      <w:r w:rsidR="00443A8A" w:rsidRPr="00C16A70">
        <w:br/>
      </w:r>
      <w:r w:rsidRPr="00C16A70">
        <w:rPr>
          <w:rFonts w:hint="eastAsia"/>
        </w:rPr>
        <w:t>指定窓口からの設定</w:t>
      </w:r>
      <w:r w:rsidR="00443A8A" w:rsidRPr="00C16A70">
        <w:rPr>
          <w:rFonts w:hint="eastAsia"/>
        </w:rPr>
        <w:t>通</w:t>
      </w:r>
      <w:r w:rsidR="003545E8" w:rsidRPr="00C16A70">
        <w:rPr>
          <w:rFonts w:hint="eastAsia"/>
        </w:rPr>
        <w:t>知を受信後、</w:t>
      </w:r>
      <w:r w:rsidR="00B63C7A">
        <w:rPr>
          <w:rFonts w:hint="eastAsia"/>
        </w:rPr>
        <w:t>Web</w:t>
      </w:r>
      <w:r w:rsidR="00B63C7A">
        <w:rPr>
          <w:rFonts w:hint="eastAsia"/>
        </w:rPr>
        <w:t>アップロード</w:t>
      </w:r>
      <w:r w:rsidR="003545E8" w:rsidRPr="00C16A70">
        <w:rPr>
          <w:rFonts w:hint="eastAsia"/>
        </w:rPr>
        <w:t>先へアクセスできることを確認します。</w:t>
      </w:r>
    </w:p>
    <w:p w14:paraId="13428246" w14:textId="436C66E7" w:rsidR="00443A8A" w:rsidRPr="00C16A70" w:rsidRDefault="00443A8A" w:rsidP="002F0FAB">
      <w:pPr>
        <w:pStyle w:val="a1"/>
        <w:numPr>
          <w:ilvl w:val="3"/>
          <w:numId w:val="26"/>
        </w:numPr>
      </w:pPr>
      <w:r w:rsidRPr="00C16A70">
        <w:rPr>
          <w:rFonts w:hint="eastAsia"/>
        </w:rPr>
        <w:t>利用開始</w:t>
      </w:r>
    </w:p>
    <w:p w14:paraId="798C765E" w14:textId="4FB8892C" w:rsidR="00B3364D" w:rsidRPr="00C16A70" w:rsidRDefault="00B3364D" w:rsidP="00B3364D">
      <w:pPr>
        <w:pStyle w:val="a3"/>
      </w:pPr>
    </w:p>
    <w:p w14:paraId="1CA5E42B" w14:textId="77777777" w:rsidR="005D482C" w:rsidRPr="00C16A70" w:rsidRDefault="005D482C" w:rsidP="005D482C">
      <w:pPr>
        <w:pStyle w:val="a3"/>
      </w:pPr>
      <w:r w:rsidRPr="00C16A70">
        <w:rPr>
          <w:rFonts w:hint="eastAsia"/>
        </w:rPr>
        <w:t>注意事項：</w:t>
      </w:r>
    </w:p>
    <w:p w14:paraId="232F0E61" w14:textId="77777777" w:rsidR="005D482C" w:rsidRPr="00C16A70" w:rsidRDefault="005D482C" w:rsidP="00442B6F">
      <w:pPr>
        <w:pStyle w:val="31"/>
      </w:pPr>
      <w:r w:rsidRPr="00C16A70">
        <w:rPr>
          <w:rFonts w:hint="eastAsia"/>
        </w:rPr>
        <w:t>URL</w:t>
      </w:r>
      <w:r w:rsidRPr="00C16A70">
        <w:rPr>
          <w:rFonts w:hint="eastAsia"/>
        </w:rPr>
        <w:t>フィルタの設定は</w:t>
      </w:r>
      <w:r w:rsidRPr="00C16A70">
        <w:rPr>
          <w:rFonts w:hint="eastAsia"/>
        </w:rPr>
        <w:t>5</w:t>
      </w:r>
      <w:r w:rsidRPr="00C16A70">
        <w:rPr>
          <w:rFonts w:hint="eastAsia"/>
        </w:rPr>
        <w:t>営業日程度を要するため、利用期間の延長申請は、利用期間の終了日の</w:t>
      </w:r>
      <w:r w:rsidRPr="00C16A70">
        <w:rPr>
          <w:rFonts w:hint="eastAsia"/>
        </w:rPr>
        <w:t>5</w:t>
      </w:r>
      <w:r w:rsidRPr="00C16A70">
        <w:rPr>
          <w:rFonts w:hint="eastAsia"/>
        </w:rPr>
        <w:t>営業日前までに依頼</w:t>
      </w:r>
      <w:r w:rsidR="00EF61C9" w:rsidRPr="00C16A70">
        <w:rPr>
          <w:rFonts w:hint="eastAsia"/>
        </w:rPr>
        <w:t>してください。</w:t>
      </w:r>
    </w:p>
    <w:p w14:paraId="5F476106" w14:textId="77777777" w:rsidR="00A41C5C" w:rsidRPr="00C16A70" w:rsidRDefault="00A41C5C">
      <w:pPr>
        <w:widowControl/>
        <w:jc w:val="left"/>
      </w:pPr>
      <w:r w:rsidRPr="00C16A70">
        <w:br w:type="page"/>
      </w:r>
    </w:p>
    <w:p w14:paraId="5CF79AAC" w14:textId="77777777" w:rsidR="0090577B" w:rsidRPr="00C16A70" w:rsidRDefault="0090577B" w:rsidP="003727F7">
      <w:pPr>
        <w:pStyle w:val="3"/>
      </w:pPr>
      <w:bookmarkStart w:id="17" w:name="_Toc11230281"/>
      <w:r w:rsidRPr="00C16A70">
        <w:rPr>
          <w:rFonts w:hint="eastAsia"/>
        </w:rPr>
        <w:t>利用停止申請</w:t>
      </w:r>
      <w:bookmarkEnd w:id="17"/>
    </w:p>
    <w:p w14:paraId="21F5A7E8" w14:textId="1305C135" w:rsidR="00E91E5A" w:rsidRPr="00C16A70" w:rsidRDefault="00E91E5A" w:rsidP="00E91E5A">
      <w:pPr>
        <w:pStyle w:val="a3"/>
      </w:pPr>
      <w:r w:rsidRPr="00C16A70">
        <w:rPr>
          <w:rFonts w:hint="eastAsia"/>
        </w:rPr>
        <w:t>申請者は、以下の利用停止申請の手順に</w:t>
      </w:r>
      <w:r w:rsidR="00543B3D" w:rsidRPr="00C16A70">
        <w:rPr>
          <w:rFonts w:hint="eastAsia"/>
        </w:rPr>
        <w:t>従って</w:t>
      </w:r>
      <w:r w:rsidRPr="00C16A70">
        <w:rPr>
          <w:rFonts w:hint="eastAsia"/>
        </w:rPr>
        <w:t>処理を行</w:t>
      </w:r>
      <w:r w:rsidR="00EF61C9" w:rsidRPr="00C16A70">
        <w:rPr>
          <w:rFonts w:hint="eastAsia"/>
        </w:rPr>
        <w:t>います</w:t>
      </w:r>
      <w:r w:rsidRPr="00C16A70">
        <w:rPr>
          <w:rFonts w:hint="eastAsia"/>
        </w:rPr>
        <w:t>。</w:t>
      </w:r>
    </w:p>
    <w:p w14:paraId="68372694" w14:textId="59CF4ABA" w:rsidR="00443A8A" w:rsidRDefault="00B030A3" w:rsidP="00443A8A">
      <w:pPr>
        <w:pStyle w:val="a3"/>
      </w:pPr>
      <w:r w:rsidRPr="00B030A3">
        <w:rPr>
          <w:rFonts w:hint="eastAsia"/>
        </w:rPr>
        <w:t>■停止</w:t>
      </w:r>
    </w:p>
    <w:p w14:paraId="43E67BE2" w14:textId="37E96AAB" w:rsidR="00B030A3" w:rsidRPr="00C16A70" w:rsidRDefault="0073739B" w:rsidP="0051793D">
      <w:pPr>
        <w:pStyle w:val="a3"/>
        <w:ind w:leftChars="0" w:left="0" w:firstLineChars="135" w:firstLine="283"/>
      </w:pPr>
      <w:r w:rsidRPr="00A23EF0">
        <w:rPr>
          <w:noProof/>
        </w:rPr>
        <mc:AlternateContent>
          <mc:Choice Requires="wps">
            <w:drawing>
              <wp:anchor distT="0" distB="0" distL="114300" distR="114300" simplePos="0" relativeHeight="251684864" behindDoc="0" locked="0" layoutInCell="1" allowOverlap="1" wp14:anchorId="5B6D41A4" wp14:editId="0C1F274F">
                <wp:simplePos x="0" y="0"/>
                <wp:positionH relativeFrom="column">
                  <wp:posOffset>253365</wp:posOffset>
                </wp:positionH>
                <wp:positionV relativeFrom="paragraph">
                  <wp:posOffset>3235325</wp:posOffset>
                </wp:positionV>
                <wp:extent cx="5524500" cy="1238250"/>
                <wp:effectExtent l="0" t="0" r="19050" b="19050"/>
                <wp:wrapNone/>
                <wp:docPr id="13" name="正方形/長方形 13"/>
                <wp:cNvGraphicFramePr/>
                <a:graphic xmlns:a="http://schemas.openxmlformats.org/drawingml/2006/main">
                  <a:graphicData uri="http://schemas.microsoft.com/office/word/2010/wordprocessingShape">
                    <wps:wsp>
                      <wps:cNvSpPr/>
                      <wps:spPr>
                        <a:xfrm>
                          <a:off x="0" y="0"/>
                          <a:ext cx="5524500" cy="1238250"/>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0C084" id="正方形/長方形 13" o:spid="_x0000_s1026" style="position:absolute;left:0;text-align:left;margin-left:19.95pt;margin-top:254.75pt;width:43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" filled="f" strokecolor="#d99594 [1941]" strokeweight="2pt"/>
            </w:pict>
          </mc:Fallback>
        </mc:AlternateContent>
      </w:r>
      <w:r w:rsidRPr="00A23EF0">
        <w:rPr>
          <w:noProof/>
        </w:rPr>
        <mc:AlternateContent>
          <mc:Choice Requires="wps">
            <w:drawing>
              <wp:anchor distT="0" distB="0" distL="114300" distR="114300" simplePos="0" relativeHeight="251683840" behindDoc="0" locked="0" layoutInCell="1" allowOverlap="1" wp14:anchorId="36E476E8" wp14:editId="10ADFD2A">
                <wp:simplePos x="0" y="0"/>
                <wp:positionH relativeFrom="column">
                  <wp:posOffset>253365</wp:posOffset>
                </wp:positionH>
                <wp:positionV relativeFrom="paragraph">
                  <wp:posOffset>1377950</wp:posOffset>
                </wp:positionV>
                <wp:extent cx="5524500" cy="1828800"/>
                <wp:effectExtent l="0" t="0" r="19050" b="19050"/>
                <wp:wrapNone/>
                <wp:docPr id="12" name="正方形/長方形 12"/>
                <wp:cNvGraphicFramePr/>
                <a:graphic xmlns:a="http://schemas.openxmlformats.org/drawingml/2006/main">
                  <a:graphicData uri="http://schemas.microsoft.com/office/word/2010/wordprocessingShape">
                    <wps:wsp>
                      <wps:cNvSpPr/>
                      <wps:spPr>
                        <a:xfrm>
                          <a:off x="0" y="0"/>
                          <a:ext cx="5524500" cy="18288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36E60" id="正方形/長方形 12" o:spid="_x0000_s1026" style="position:absolute;left:0;text-align:left;margin-left:19.95pt;margin-top:108.5pt;width:435pt;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" filled="f" strokecolor="#fabf8f [1945]" strokeweight="2pt"/>
            </w:pict>
          </mc:Fallback>
        </mc:AlternateContent>
      </w:r>
      <w:r w:rsidRPr="0051793D">
        <w:rPr>
          <w:noProof/>
        </w:rPr>
        <mc:AlternateContent>
          <mc:Choice Requires="wps">
            <w:drawing>
              <wp:anchor distT="0" distB="0" distL="114300" distR="114300" simplePos="0" relativeHeight="251692032" behindDoc="0" locked="0" layoutInCell="1" allowOverlap="1" wp14:anchorId="7A9AA166" wp14:editId="08D73D11">
                <wp:simplePos x="0" y="0"/>
                <wp:positionH relativeFrom="column">
                  <wp:posOffset>-1032510</wp:posOffset>
                </wp:positionH>
                <wp:positionV relativeFrom="paragraph">
                  <wp:posOffset>1797050</wp:posOffset>
                </wp:positionV>
                <wp:extent cx="1057275" cy="628650"/>
                <wp:effectExtent l="0" t="0" r="0" b="0"/>
                <wp:wrapNone/>
                <wp:docPr id="33" name="テキスト ボックス 33"/>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49145" w14:textId="17A7BCAA" w:rsidR="00585F5E" w:rsidRDefault="00585F5E" w:rsidP="0051793D">
                            <w:r>
                              <w:rPr>
                                <w:rFonts w:hint="eastAsia"/>
                              </w:rPr>
                              <w:t>手順</w:t>
                            </w:r>
                            <w:r>
                              <w:t>：</w:t>
                            </w:r>
                            <w:r>
                              <w:rPr>
                                <w:rFonts w:hint="eastAsia"/>
                              </w:rPr>
                              <w:t>3.1.</w:t>
                            </w:r>
                            <w:r>
                              <w:t>3</w:t>
                            </w:r>
                            <w:r>
                              <w:rPr>
                                <w:rFonts w:hint="eastAsia"/>
                              </w:rPr>
                              <w:t>.</w:t>
                            </w:r>
                            <w:r>
                              <w:t>2</w:t>
                            </w:r>
                          </w:p>
                          <w:p w14:paraId="5A25D102" w14:textId="77777777" w:rsidR="00585F5E" w:rsidRDefault="00585F5E" w:rsidP="0051793D">
                            <w:r>
                              <w:rPr>
                                <w:rFonts w:hint="eastAsia"/>
                              </w:rPr>
                              <w:t>利用準備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AA166" id="テキスト ボックス 33" o:spid="_x0000_s1039" type="#_x0000_t202" style="position:absolute;left:0;text-align:left;margin-left:-81.3pt;margin-top:141.5pt;width:83.25pt;height:4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" filled="f" stroked="f" strokeweight=".5pt">
                <v:textbox>
                  <w:txbxContent>
                    <w:p w14:paraId="11649145" w14:textId="17A7BCAA" w:rsidR="00585F5E" w:rsidRDefault="00585F5E" w:rsidP="0051793D">
                      <w:r>
                        <w:rPr>
                          <w:rFonts w:hint="eastAsia"/>
                        </w:rPr>
                        <w:t>手順</w:t>
                      </w:r>
                      <w:r>
                        <w:t>：</w:t>
                      </w:r>
                      <w:r>
                        <w:rPr>
                          <w:rFonts w:hint="eastAsia"/>
                        </w:rPr>
                        <w:t>3.1.</w:t>
                      </w:r>
                      <w:r>
                        <w:t>3</w:t>
                      </w:r>
                      <w:r>
                        <w:rPr>
                          <w:rFonts w:hint="eastAsia"/>
                        </w:rPr>
                        <w:t>.</w:t>
                      </w:r>
                      <w:r>
                        <w:t>2</w:t>
                      </w:r>
                    </w:p>
                    <w:p w14:paraId="5A25D102" w14:textId="77777777" w:rsidR="00585F5E" w:rsidRDefault="00585F5E" w:rsidP="0051793D">
                      <w:r>
                        <w:rPr>
                          <w:rFonts w:hint="eastAsia"/>
                        </w:rPr>
                        <w:t>利用準備</w:t>
                      </w:r>
                    </w:p>
                  </w:txbxContent>
                </v:textbox>
              </v:shape>
            </w:pict>
          </mc:Fallback>
        </mc:AlternateContent>
      </w:r>
      <w:r w:rsidRPr="0051793D">
        <w:rPr>
          <w:noProof/>
        </w:rPr>
        <mc:AlternateContent>
          <mc:Choice Requires="wps">
            <w:drawing>
              <wp:anchor distT="0" distB="0" distL="114300" distR="114300" simplePos="0" relativeHeight="251687936" behindDoc="0" locked="0" layoutInCell="1" allowOverlap="1" wp14:anchorId="0CF01B7E" wp14:editId="3FEF4DD3">
                <wp:simplePos x="0" y="0"/>
                <wp:positionH relativeFrom="column">
                  <wp:posOffset>-1028700</wp:posOffset>
                </wp:positionH>
                <wp:positionV relativeFrom="paragraph">
                  <wp:posOffset>1818640</wp:posOffset>
                </wp:positionV>
                <wp:extent cx="1162050" cy="485775"/>
                <wp:effectExtent l="38100" t="38100" r="361950" b="123825"/>
                <wp:wrapNone/>
                <wp:docPr id="15" name="線吹き出し 1 (枠付き) 15"/>
                <wp:cNvGraphicFramePr/>
                <a:graphic xmlns:a="http://schemas.openxmlformats.org/drawingml/2006/main">
                  <a:graphicData uri="http://schemas.microsoft.com/office/word/2010/wordprocessingShape">
                    <wps:wsp>
                      <wps:cNvSpPr/>
                      <wps:spPr>
                        <a:xfrm flipH="1">
                          <a:off x="0" y="0"/>
                          <a:ext cx="1162050"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6">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BFF28E" w14:textId="77777777" w:rsidR="00585F5E" w:rsidRDefault="00585F5E" w:rsidP="00517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1B7E" id="線吹き出し 1 (枠付き) 15" o:spid="_x0000_s1040" type="#_x0000_t47" style="position:absolute;left:0;text-align:left;margin-left:-81pt;margin-top:143.2pt;width:91.5pt;height:38.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" adj="-5600,9355" fillcolor="#b6dde8 [1304]" strokecolor="#fabf8f [1945]" strokeweight="2pt">
                <v:shadow on="t" color="black" opacity="26214f" origin="-.5,-.5" offset=".74836mm,.74836mm"/>
                <v:textbox>
                  <w:txbxContent>
                    <w:p w14:paraId="2EBFF28E" w14:textId="77777777" w:rsidR="00585F5E" w:rsidRDefault="00585F5E" w:rsidP="0051793D">
                      <w:pPr>
                        <w:jc w:val="center"/>
                      </w:pPr>
                    </w:p>
                  </w:txbxContent>
                </v:textbox>
                <o:callout v:ext="edit" minusy="t"/>
              </v:shape>
            </w:pict>
          </mc:Fallback>
        </mc:AlternateContent>
      </w:r>
      <w:r w:rsidRPr="00A23EF0">
        <w:rPr>
          <w:noProof/>
        </w:rPr>
        <mc:AlternateContent>
          <mc:Choice Requires="wps">
            <w:drawing>
              <wp:anchor distT="0" distB="0" distL="114300" distR="114300" simplePos="0" relativeHeight="251685888" behindDoc="0" locked="0" layoutInCell="1" allowOverlap="1" wp14:anchorId="762A023B" wp14:editId="068F001F">
                <wp:simplePos x="0" y="0"/>
                <wp:positionH relativeFrom="column">
                  <wp:posOffset>-1070610</wp:posOffset>
                </wp:positionH>
                <wp:positionV relativeFrom="paragraph">
                  <wp:posOffset>596900</wp:posOffset>
                </wp:positionV>
                <wp:extent cx="1057275" cy="62865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3212A" w14:textId="4F685097" w:rsidR="00585F5E" w:rsidRDefault="00585F5E" w:rsidP="00A23EF0">
                            <w:r>
                              <w:rPr>
                                <w:rFonts w:hint="eastAsia"/>
                              </w:rPr>
                              <w:t>手順</w:t>
                            </w:r>
                            <w:r>
                              <w:t>：</w:t>
                            </w:r>
                            <w:r>
                              <w:rPr>
                                <w:rFonts w:hint="eastAsia"/>
                              </w:rPr>
                              <w:t>3.1.3.1</w:t>
                            </w:r>
                          </w:p>
                          <w:p w14:paraId="4A0C1F06" w14:textId="77777777" w:rsidR="00585F5E" w:rsidRDefault="00585F5E" w:rsidP="00A23EF0">
                            <w:r>
                              <w:rPr>
                                <w:rFonts w:hint="eastAsia"/>
                              </w:rPr>
                              <w:t>申請書</w:t>
                            </w:r>
                            <w:r>
                              <w:t>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A023B" id="テキスト ボックス 14" o:spid="_x0000_s1041" type="#_x0000_t202" style="position:absolute;left:0;text-align:left;margin-left:-84.3pt;margin-top:47pt;width:83.25pt;height:4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" filled="f" stroked="f" strokeweight=".5pt">
                <v:textbox>
                  <w:txbxContent>
                    <w:p w14:paraId="43B3212A" w14:textId="4F685097" w:rsidR="00585F5E" w:rsidRDefault="00585F5E" w:rsidP="00A23EF0">
                      <w:r>
                        <w:rPr>
                          <w:rFonts w:hint="eastAsia"/>
                        </w:rPr>
                        <w:t>手順</w:t>
                      </w:r>
                      <w:r>
                        <w:t>：</w:t>
                      </w:r>
                      <w:r>
                        <w:rPr>
                          <w:rFonts w:hint="eastAsia"/>
                        </w:rPr>
                        <w:t>3.1.3.1</w:t>
                      </w:r>
                    </w:p>
                    <w:p w14:paraId="4A0C1F06" w14:textId="77777777" w:rsidR="00585F5E" w:rsidRDefault="00585F5E" w:rsidP="00A23EF0">
                      <w:r>
                        <w:rPr>
                          <w:rFonts w:hint="eastAsia"/>
                        </w:rPr>
                        <w:t>申請書</w:t>
                      </w:r>
                      <w:r>
                        <w:t>準備</w:t>
                      </w:r>
                    </w:p>
                  </w:txbxContent>
                </v:textbox>
              </v:shape>
            </w:pict>
          </mc:Fallback>
        </mc:AlternateContent>
      </w:r>
      <w:r w:rsidRPr="00A23EF0">
        <w:rPr>
          <w:noProof/>
        </w:rPr>
        <mc:AlternateContent>
          <mc:Choice Requires="wps">
            <w:drawing>
              <wp:anchor distT="0" distB="0" distL="114300" distR="114300" simplePos="0" relativeHeight="251682816" behindDoc="0" locked="0" layoutInCell="1" allowOverlap="1" wp14:anchorId="413F2AFD" wp14:editId="2C94838B">
                <wp:simplePos x="0" y="0"/>
                <wp:positionH relativeFrom="column">
                  <wp:posOffset>253365</wp:posOffset>
                </wp:positionH>
                <wp:positionV relativeFrom="paragraph">
                  <wp:posOffset>292100</wp:posOffset>
                </wp:positionV>
                <wp:extent cx="1400175" cy="1066800"/>
                <wp:effectExtent l="0" t="0" r="28575" b="19050"/>
                <wp:wrapNone/>
                <wp:docPr id="6" name="正方形/長方形 6"/>
                <wp:cNvGraphicFramePr/>
                <a:graphic xmlns:a="http://schemas.openxmlformats.org/drawingml/2006/main">
                  <a:graphicData uri="http://schemas.microsoft.com/office/word/2010/wordprocessingShape">
                    <wps:wsp>
                      <wps:cNvSpPr/>
                      <wps:spPr>
                        <a:xfrm>
                          <a:off x="0" y="0"/>
                          <a:ext cx="1400175" cy="1066800"/>
                        </a:xfrm>
                        <a:prstGeom prst="rect">
                          <a:avLst/>
                        </a:prstGeom>
                        <a:no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EBC16" id="正方形/長方形 6" o:spid="_x0000_s1026" style="position:absolute;left:0;text-align:left;margin-left:19.95pt;margin-top:23pt;width:110.25pt;height: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" filled="f" strokecolor="#92cddc [1944]" strokeweight="2pt"/>
            </w:pict>
          </mc:Fallback>
        </mc:AlternateContent>
      </w:r>
      <w:r w:rsidRPr="00A23EF0">
        <w:rPr>
          <w:noProof/>
        </w:rPr>
        <mc:AlternateContent>
          <mc:Choice Requires="wps">
            <w:drawing>
              <wp:anchor distT="0" distB="0" distL="114300" distR="114300" simplePos="0" relativeHeight="251681792" behindDoc="0" locked="0" layoutInCell="1" allowOverlap="1" wp14:anchorId="026F95C7" wp14:editId="584DAA8E">
                <wp:simplePos x="0" y="0"/>
                <wp:positionH relativeFrom="column">
                  <wp:posOffset>-1032510</wp:posOffset>
                </wp:positionH>
                <wp:positionV relativeFrom="paragraph">
                  <wp:posOffset>605790</wp:posOffset>
                </wp:positionV>
                <wp:extent cx="1152525" cy="485775"/>
                <wp:effectExtent l="38100" t="38100" r="371475" b="123825"/>
                <wp:wrapNone/>
                <wp:docPr id="5" name="線吹き出し 1 (枠付き) 5"/>
                <wp:cNvGraphicFramePr/>
                <a:graphic xmlns:a="http://schemas.openxmlformats.org/drawingml/2006/main">
                  <a:graphicData uri="http://schemas.microsoft.com/office/word/2010/wordprocessingShape">
                    <wps:wsp>
                      <wps:cNvSpPr/>
                      <wps:spPr>
                        <a:xfrm flipH="1">
                          <a:off x="0" y="0"/>
                          <a:ext cx="1152525"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5">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975CB1" w14:textId="77777777" w:rsidR="00585F5E" w:rsidRDefault="00585F5E" w:rsidP="00A23E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F95C7" id="線吹き出し 1 (枠付き) 5" o:spid="_x0000_s1042" type="#_x0000_t47" style="position:absolute;left:0;text-align:left;margin-left:-81.3pt;margin-top:47.7pt;width:90.75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" adj="-5600,9355" fillcolor="#b6dde8 [1304]" strokecolor="#92cddc [1944]" strokeweight="2pt">
                <v:shadow on="t" color="black" opacity="26214f" origin="-.5,-.5" offset=".74836mm,.74836mm"/>
                <v:textbox>
                  <w:txbxContent>
                    <w:p w14:paraId="6D975CB1" w14:textId="77777777" w:rsidR="00585F5E" w:rsidRDefault="00585F5E" w:rsidP="00A23EF0">
                      <w:pPr>
                        <w:jc w:val="center"/>
                      </w:pPr>
                    </w:p>
                  </w:txbxContent>
                </v:textbox>
                <o:callout v:ext="edit" minusy="t"/>
              </v:shape>
            </w:pict>
          </mc:Fallback>
        </mc:AlternateContent>
      </w:r>
      <w:r w:rsidR="0051793D" w:rsidRPr="0051793D">
        <w:rPr>
          <w:noProof/>
        </w:rPr>
        <mc:AlternateContent>
          <mc:Choice Requires="wps">
            <w:drawing>
              <wp:anchor distT="0" distB="0" distL="114300" distR="114300" simplePos="0" relativeHeight="251689984" behindDoc="0" locked="0" layoutInCell="1" allowOverlap="1" wp14:anchorId="2D7529D9" wp14:editId="5629CF64">
                <wp:simplePos x="0" y="0"/>
                <wp:positionH relativeFrom="column">
                  <wp:posOffset>-1057275</wp:posOffset>
                </wp:positionH>
                <wp:positionV relativeFrom="paragraph">
                  <wp:posOffset>3475990</wp:posOffset>
                </wp:positionV>
                <wp:extent cx="1057275" cy="628650"/>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10572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CB844" w14:textId="39A6D8DE" w:rsidR="00585F5E" w:rsidRDefault="00585F5E" w:rsidP="0051793D">
                            <w:r>
                              <w:rPr>
                                <w:rFonts w:hint="eastAsia"/>
                              </w:rPr>
                              <w:t>手順</w:t>
                            </w:r>
                            <w:r>
                              <w:t>：</w:t>
                            </w:r>
                            <w:r>
                              <w:rPr>
                                <w:rFonts w:hint="eastAsia"/>
                              </w:rPr>
                              <w:t>3.1.</w:t>
                            </w:r>
                            <w:r>
                              <w:t>3</w:t>
                            </w:r>
                            <w:r>
                              <w:rPr>
                                <w:rFonts w:hint="eastAsia"/>
                              </w:rPr>
                              <w:t>.</w:t>
                            </w:r>
                            <w:r>
                              <w:t>3</w:t>
                            </w:r>
                          </w:p>
                          <w:p w14:paraId="17D602D7" w14:textId="77777777" w:rsidR="00585F5E" w:rsidRDefault="00585F5E" w:rsidP="0051793D">
                            <w:r>
                              <w:rPr>
                                <w:rFonts w:hint="eastAsia"/>
                              </w:rPr>
                              <w:t>利用準備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29D9" id="テキスト ボックス 17" o:spid="_x0000_s1043" type="#_x0000_t202" style="position:absolute;left:0;text-align:left;margin-left:-83.25pt;margin-top:273.7pt;width:83.25pt;height:4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" filled="f" stroked="f" strokeweight=".5pt">
                <v:textbox>
                  <w:txbxContent>
                    <w:p w14:paraId="7B1CB844" w14:textId="39A6D8DE" w:rsidR="00585F5E" w:rsidRDefault="00585F5E" w:rsidP="0051793D">
                      <w:r>
                        <w:rPr>
                          <w:rFonts w:hint="eastAsia"/>
                        </w:rPr>
                        <w:t>手順</w:t>
                      </w:r>
                      <w:r>
                        <w:t>：</w:t>
                      </w:r>
                      <w:r>
                        <w:rPr>
                          <w:rFonts w:hint="eastAsia"/>
                        </w:rPr>
                        <w:t>3.1.</w:t>
                      </w:r>
                      <w:r>
                        <w:t>3</w:t>
                      </w:r>
                      <w:r>
                        <w:rPr>
                          <w:rFonts w:hint="eastAsia"/>
                        </w:rPr>
                        <w:t>.</w:t>
                      </w:r>
                      <w:r>
                        <w:t>3</w:t>
                      </w:r>
                    </w:p>
                    <w:p w14:paraId="17D602D7" w14:textId="77777777" w:rsidR="00585F5E" w:rsidRDefault="00585F5E" w:rsidP="0051793D">
                      <w:r>
                        <w:rPr>
                          <w:rFonts w:hint="eastAsia"/>
                        </w:rPr>
                        <w:t>利用準備</w:t>
                      </w:r>
                    </w:p>
                  </w:txbxContent>
                </v:textbox>
              </v:shape>
            </w:pict>
          </mc:Fallback>
        </mc:AlternateContent>
      </w:r>
      <w:r w:rsidR="0051793D" w:rsidRPr="0051793D">
        <w:rPr>
          <w:noProof/>
        </w:rPr>
        <mc:AlternateContent>
          <mc:Choice Requires="wps">
            <w:drawing>
              <wp:anchor distT="0" distB="0" distL="114300" distR="114300" simplePos="0" relativeHeight="251688960" behindDoc="0" locked="0" layoutInCell="1" allowOverlap="1" wp14:anchorId="37A3171A" wp14:editId="163C6B8E">
                <wp:simplePos x="0" y="0"/>
                <wp:positionH relativeFrom="column">
                  <wp:posOffset>-1038225</wp:posOffset>
                </wp:positionH>
                <wp:positionV relativeFrom="paragraph">
                  <wp:posOffset>3495040</wp:posOffset>
                </wp:positionV>
                <wp:extent cx="1190625" cy="485775"/>
                <wp:effectExtent l="38100" t="38100" r="390525" b="123825"/>
                <wp:wrapNone/>
                <wp:docPr id="16" name="線吹き出し 1 (枠付き) 16"/>
                <wp:cNvGraphicFramePr/>
                <a:graphic xmlns:a="http://schemas.openxmlformats.org/drawingml/2006/main">
                  <a:graphicData uri="http://schemas.microsoft.com/office/word/2010/wordprocessingShape">
                    <wps:wsp>
                      <wps:cNvSpPr/>
                      <wps:spPr>
                        <a:xfrm flipH="1">
                          <a:off x="0" y="0"/>
                          <a:ext cx="1190625" cy="485775"/>
                        </a:xfrm>
                        <a:prstGeom prst="borderCallout1">
                          <a:avLst>
                            <a:gd name="adj1" fmla="val 18750"/>
                            <a:gd name="adj2" fmla="val -8333"/>
                            <a:gd name="adj3" fmla="val 43308"/>
                            <a:gd name="adj4" fmla="val -25924"/>
                          </a:avLst>
                        </a:prstGeom>
                        <a:solidFill>
                          <a:schemeClr val="accent5">
                            <a:lumMod val="40000"/>
                            <a:lumOff val="60000"/>
                          </a:schemeClr>
                        </a:solidFill>
                        <a:ln>
                          <a:solidFill>
                            <a:schemeClr val="accent2">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FC91FA" w14:textId="77777777" w:rsidR="00585F5E" w:rsidRDefault="00585F5E" w:rsidP="00517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3171A" id="線吹き出し 1 (枠付き) 16" o:spid="_x0000_s1044" type="#_x0000_t47" style="position:absolute;left:0;text-align:left;margin-left:-81.75pt;margin-top:275.2pt;width:93.75pt;height:38.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" adj="-5600,9355" fillcolor="#b6dde8 [1304]" strokecolor="#d99594 [1941]" strokeweight="2pt">
                <v:shadow on="t" color="black" opacity="26214f" origin="-.5,-.5" offset=".74836mm,.74836mm"/>
                <v:textbox>
                  <w:txbxContent>
                    <w:p w14:paraId="7BFC91FA" w14:textId="77777777" w:rsidR="00585F5E" w:rsidRDefault="00585F5E" w:rsidP="0051793D">
                      <w:pPr>
                        <w:jc w:val="center"/>
                      </w:pPr>
                    </w:p>
                  </w:txbxContent>
                </v:textbox>
                <o:callout v:ext="edit" minusy="t"/>
              </v:shape>
            </w:pict>
          </mc:Fallback>
        </mc:AlternateContent>
      </w:r>
      <w:r w:rsidRPr="0073739B">
        <w:rPr>
          <w:noProof/>
        </w:rPr>
        <w:drawing>
          <wp:inline distT="0" distB="0" distL="0" distR="0" wp14:anchorId="1D45AB8F" wp14:editId="2AEF9CD0">
            <wp:extent cx="5572125" cy="4553262"/>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3322" cy="4554240"/>
                    </a:xfrm>
                    <a:prstGeom prst="rect">
                      <a:avLst/>
                    </a:prstGeom>
                    <a:noFill/>
                    <a:ln>
                      <a:noFill/>
                    </a:ln>
                  </pic:spPr>
                </pic:pic>
              </a:graphicData>
            </a:graphic>
          </wp:inline>
        </w:drawing>
      </w:r>
    </w:p>
    <w:p w14:paraId="735E13A2" w14:textId="03DD45CE" w:rsidR="00C91948" w:rsidRDefault="00C91948" w:rsidP="002065C1">
      <w:pPr>
        <w:pStyle w:val="a1"/>
        <w:numPr>
          <w:ilvl w:val="0"/>
          <w:numId w:val="0"/>
        </w:numPr>
        <w:ind w:left="1413" w:hanging="420"/>
      </w:pPr>
    </w:p>
    <w:p w14:paraId="7B24297B" w14:textId="6FEAA939" w:rsidR="00C91948" w:rsidRDefault="00C91948" w:rsidP="002065C1">
      <w:pPr>
        <w:pStyle w:val="a1"/>
        <w:numPr>
          <w:ilvl w:val="0"/>
          <w:numId w:val="0"/>
        </w:numPr>
        <w:ind w:left="1413" w:hanging="420"/>
      </w:pPr>
    </w:p>
    <w:p w14:paraId="355848CC" w14:textId="18D43D95" w:rsidR="00C91948" w:rsidRDefault="00C91948" w:rsidP="002065C1">
      <w:pPr>
        <w:pStyle w:val="a1"/>
        <w:numPr>
          <w:ilvl w:val="0"/>
          <w:numId w:val="0"/>
        </w:numPr>
        <w:ind w:left="1413" w:hanging="420"/>
      </w:pPr>
    </w:p>
    <w:p w14:paraId="16ED905B" w14:textId="5A744FA0" w:rsidR="00C91948" w:rsidRDefault="00C91948" w:rsidP="002065C1">
      <w:pPr>
        <w:pStyle w:val="a1"/>
        <w:numPr>
          <w:ilvl w:val="0"/>
          <w:numId w:val="0"/>
        </w:numPr>
        <w:ind w:left="1413" w:hanging="420"/>
      </w:pPr>
    </w:p>
    <w:p w14:paraId="32C7A928" w14:textId="5B41C155" w:rsidR="00C91948" w:rsidRDefault="00C91948" w:rsidP="002065C1">
      <w:pPr>
        <w:pStyle w:val="a1"/>
        <w:numPr>
          <w:ilvl w:val="0"/>
          <w:numId w:val="0"/>
        </w:numPr>
        <w:ind w:left="1413" w:hanging="420"/>
      </w:pPr>
    </w:p>
    <w:p w14:paraId="30B142EB" w14:textId="4E917DE0" w:rsidR="00C91948" w:rsidRDefault="00C91948" w:rsidP="002065C1">
      <w:pPr>
        <w:pStyle w:val="a1"/>
        <w:numPr>
          <w:ilvl w:val="0"/>
          <w:numId w:val="0"/>
        </w:numPr>
        <w:ind w:left="1413" w:hanging="420"/>
      </w:pPr>
    </w:p>
    <w:p w14:paraId="1B60ED9E" w14:textId="77777777" w:rsidR="00C91948" w:rsidRDefault="00C91948" w:rsidP="002065C1">
      <w:pPr>
        <w:pStyle w:val="a1"/>
        <w:numPr>
          <w:ilvl w:val="0"/>
          <w:numId w:val="0"/>
        </w:numPr>
        <w:ind w:left="1413" w:hanging="420"/>
      </w:pPr>
    </w:p>
    <w:p w14:paraId="70887B5F" w14:textId="158874A9" w:rsidR="00C91948" w:rsidRDefault="00C91948" w:rsidP="002065C1">
      <w:pPr>
        <w:pStyle w:val="a1"/>
        <w:numPr>
          <w:ilvl w:val="0"/>
          <w:numId w:val="0"/>
        </w:numPr>
        <w:ind w:left="1413" w:hanging="420"/>
      </w:pPr>
    </w:p>
    <w:p w14:paraId="3EF1D576" w14:textId="77777777" w:rsidR="00C91948" w:rsidRDefault="00C91948" w:rsidP="002065C1">
      <w:pPr>
        <w:pStyle w:val="a1"/>
        <w:numPr>
          <w:ilvl w:val="0"/>
          <w:numId w:val="0"/>
        </w:numPr>
        <w:ind w:left="1413" w:hanging="420"/>
      </w:pPr>
    </w:p>
    <w:p w14:paraId="4916C5CB" w14:textId="77777777" w:rsidR="005B3D3D" w:rsidRDefault="005B3D3D" w:rsidP="002065C1">
      <w:pPr>
        <w:pStyle w:val="a1"/>
        <w:numPr>
          <w:ilvl w:val="0"/>
          <w:numId w:val="0"/>
        </w:numPr>
        <w:ind w:left="1413" w:hanging="420"/>
      </w:pPr>
    </w:p>
    <w:p w14:paraId="46EAAD7F" w14:textId="77777777" w:rsidR="00CB675C" w:rsidRDefault="00CB675C" w:rsidP="002065C1">
      <w:pPr>
        <w:pStyle w:val="a1"/>
        <w:numPr>
          <w:ilvl w:val="0"/>
          <w:numId w:val="0"/>
        </w:numPr>
        <w:ind w:left="1413" w:hanging="420"/>
      </w:pPr>
    </w:p>
    <w:p w14:paraId="5DAAA0C5" w14:textId="77777777" w:rsidR="00C91948" w:rsidRDefault="00C91948" w:rsidP="00A23EF0">
      <w:pPr>
        <w:pStyle w:val="a1"/>
        <w:numPr>
          <w:ilvl w:val="0"/>
          <w:numId w:val="0"/>
        </w:numPr>
      </w:pPr>
    </w:p>
    <w:p w14:paraId="26CFD78E" w14:textId="12BAC551" w:rsidR="00443A8A" w:rsidRPr="00C16A70" w:rsidRDefault="002F0FAB" w:rsidP="002065C1">
      <w:pPr>
        <w:pStyle w:val="a1"/>
        <w:numPr>
          <w:ilvl w:val="0"/>
          <w:numId w:val="0"/>
        </w:numPr>
        <w:ind w:left="1413" w:hanging="420"/>
      </w:pPr>
      <w:r>
        <w:rPr>
          <w:rFonts w:hint="eastAsia"/>
        </w:rPr>
        <w:t xml:space="preserve">3.1.3.1 </w:t>
      </w:r>
      <w:r w:rsidR="00443A8A" w:rsidRPr="00C16A70">
        <w:rPr>
          <w:rFonts w:hint="eastAsia"/>
        </w:rPr>
        <w:t>停止準備</w:t>
      </w:r>
    </w:p>
    <w:p w14:paraId="0E8D299F" w14:textId="345BD396" w:rsidR="004A4B59" w:rsidRPr="00C16A70" w:rsidRDefault="00443A8A" w:rsidP="00B07874">
      <w:pPr>
        <w:pStyle w:val="31"/>
        <w:numPr>
          <w:ilvl w:val="0"/>
          <w:numId w:val="11"/>
        </w:numPr>
        <w:ind w:left="1560"/>
      </w:pPr>
      <w:r w:rsidRPr="00C16A70">
        <w:rPr>
          <w:rFonts w:hint="eastAsia"/>
        </w:rPr>
        <w:t>データ</w:t>
      </w:r>
      <w:r w:rsidRPr="00C16A70">
        <w:rPr>
          <w:rFonts w:hint="eastAsia"/>
        </w:rPr>
        <w:t>/</w:t>
      </w:r>
      <w:r w:rsidRPr="00C16A70">
        <w:rPr>
          <w:rFonts w:hint="eastAsia"/>
        </w:rPr>
        <w:t>アカウントの削除</w:t>
      </w:r>
      <w:r w:rsidRPr="00C16A70">
        <w:br/>
      </w:r>
      <w:r w:rsidR="00B63C7A">
        <w:rPr>
          <w:rFonts w:hint="eastAsia"/>
        </w:rPr>
        <w:t>Web</w:t>
      </w:r>
      <w:r w:rsidR="00B63C7A">
        <w:rPr>
          <w:rFonts w:hint="eastAsia"/>
        </w:rPr>
        <w:t>アップロード</w:t>
      </w:r>
      <w:r w:rsidRPr="00C16A70">
        <w:rPr>
          <w:rFonts w:hint="eastAsia"/>
        </w:rPr>
        <w:t>先に保存されているデータやアカウントを削除</w:t>
      </w:r>
      <w:r w:rsidR="003545E8" w:rsidRPr="00C16A70">
        <w:rPr>
          <w:rFonts w:hint="eastAsia"/>
        </w:rPr>
        <w:t>します。</w:t>
      </w:r>
    </w:p>
    <w:p w14:paraId="588273BB" w14:textId="2182F6A3" w:rsidR="004A4B59" w:rsidRPr="00C16A70" w:rsidRDefault="002F0FAB" w:rsidP="004A4B59">
      <w:pPr>
        <w:pStyle w:val="a1"/>
        <w:numPr>
          <w:ilvl w:val="0"/>
          <w:numId w:val="0"/>
        </w:numPr>
        <w:ind w:left="1413" w:hanging="420"/>
      </w:pPr>
      <w:r>
        <w:rPr>
          <w:rFonts w:hint="eastAsia"/>
        </w:rPr>
        <w:t xml:space="preserve">3.1.3.2 </w:t>
      </w:r>
      <w:r w:rsidR="004A4B59" w:rsidRPr="00C16A70">
        <w:rPr>
          <w:rFonts w:hint="eastAsia"/>
        </w:rPr>
        <w:t>申請書準備</w:t>
      </w:r>
    </w:p>
    <w:p w14:paraId="1F9EA4E7" w14:textId="1331F798" w:rsidR="004A4B59" w:rsidRPr="00C16A70" w:rsidRDefault="004A4B59" w:rsidP="004A4B59">
      <w:pPr>
        <w:pStyle w:val="31"/>
      </w:pPr>
      <w:r w:rsidRPr="00C16A70">
        <w:rPr>
          <w:rFonts w:hint="eastAsia"/>
        </w:rPr>
        <w:t>申請書の修正</w:t>
      </w:r>
      <w:r w:rsidRPr="00C16A70">
        <w:br/>
      </w:r>
      <w:r w:rsidRPr="00C16A70">
        <w:rPr>
          <w:rFonts w:hint="eastAsia"/>
        </w:rPr>
        <w:t>「</w:t>
      </w:r>
      <w:r w:rsidR="004F1BDA" w:rsidRPr="00C16A70">
        <w:rPr>
          <w:rFonts w:hint="eastAsia"/>
        </w:rPr>
        <w:t>3.</w:t>
      </w:r>
      <w:r w:rsidR="00C91948">
        <w:rPr>
          <w:rFonts w:hint="eastAsia"/>
        </w:rPr>
        <w:t>2</w:t>
      </w:r>
      <w:r w:rsidRPr="00C16A70">
        <w:rPr>
          <w:rFonts w:hint="eastAsia"/>
        </w:rPr>
        <w:t xml:space="preserve"> </w:t>
      </w:r>
      <w:r w:rsidRPr="00C16A70">
        <w:fldChar w:fldCharType="begin"/>
      </w:r>
      <w:r w:rsidRPr="00C16A70">
        <w:instrText xml:space="preserve"> REF _Ref356929582 \h </w:instrText>
      </w:r>
      <w:r w:rsidRPr="00C16A70">
        <w:fldChar w:fldCharType="separate"/>
      </w:r>
      <w:r w:rsidR="00CB675C" w:rsidRPr="00C16A70">
        <w:rPr>
          <w:rFonts w:hint="eastAsia"/>
        </w:rPr>
        <w:t>利用許可申請書</w:t>
      </w:r>
      <w:r w:rsidRPr="00C16A70">
        <w:fldChar w:fldCharType="end"/>
      </w:r>
      <w:r w:rsidRPr="00C16A70">
        <w:rPr>
          <w:rFonts w:hint="eastAsia"/>
        </w:rPr>
        <w:t>」</w:t>
      </w:r>
      <w:r w:rsidRPr="00C16A70">
        <w:rPr>
          <w:rFonts w:hint="eastAsia"/>
        </w:rPr>
        <w:t>(p.</w:t>
      </w:r>
      <w:r w:rsidR="00CB675C">
        <w:t>13</w:t>
      </w:r>
      <w:r w:rsidRPr="00C16A70">
        <w:rPr>
          <w:rFonts w:hint="eastAsia"/>
        </w:rPr>
        <w:t xml:space="preserve">) </w:t>
      </w:r>
      <w:r w:rsidRPr="00C16A70">
        <w:rPr>
          <w:rFonts w:hint="eastAsia"/>
        </w:rPr>
        <w:t>参照</w:t>
      </w:r>
    </w:p>
    <w:p w14:paraId="1E3EF198" w14:textId="49DE12F0" w:rsidR="00AE123D" w:rsidRDefault="002F0FAB" w:rsidP="00AE123D">
      <w:pPr>
        <w:pStyle w:val="20"/>
        <w:numPr>
          <w:ilvl w:val="0"/>
          <w:numId w:val="0"/>
        </w:numPr>
        <w:ind w:leftChars="-270" w:left="-567" w:firstLineChars="742" w:firstLine="1558"/>
      </w:pPr>
      <w:r>
        <w:rPr>
          <w:rFonts w:ascii="ＭＳ 明朝" w:eastAsia="ＭＳ 明朝" w:hAnsi="Courier New" w:cs="Courier New" w:hint="eastAsia"/>
        </w:rPr>
        <w:t xml:space="preserve">3.1.3.3 </w:t>
      </w:r>
      <w:r w:rsidR="00327728" w:rsidRPr="00C16A70">
        <w:rPr>
          <w:rFonts w:hint="eastAsia"/>
        </w:rPr>
        <w:t>決裁処理</w:t>
      </w:r>
    </w:p>
    <w:p w14:paraId="6FC70C7D" w14:textId="77777777" w:rsidR="00AE123D" w:rsidRDefault="00AE123D" w:rsidP="00B07874">
      <w:pPr>
        <w:pStyle w:val="20"/>
        <w:numPr>
          <w:ilvl w:val="0"/>
          <w:numId w:val="11"/>
        </w:numPr>
        <w:ind w:hanging="489"/>
      </w:pPr>
      <w:r>
        <w:rPr>
          <w:rFonts w:hint="eastAsia"/>
        </w:rPr>
        <w:t>決裁の実施</w:t>
      </w:r>
    </w:p>
    <w:p w14:paraId="1F32664D" w14:textId="1A827E96" w:rsidR="00AE123D" w:rsidRPr="00C16A70" w:rsidRDefault="00AE123D" w:rsidP="00AE123D">
      <w:pPr>
        <w:pStyle w:val="20"/>
        <w:numPr>
          <w:ilvl w:val="0"/>
          <w:numId w:val="0"/>
        </w:numPr>
        <w:ind w:leftChars="539" w:left="1132" w:firstLineChars="202" w:firstLine="424"/>
      </w:pPr>
      <w:r>
        <w:rPr>
          <w:rFonts w:hint="eastAsia"/>
        </w:rPr>
        <w:t>「</w:t>
      </w:r>
      <w:r w:rsidR="0009084F">
        <w:rPr>
          <w:rFonts w:hint="eastAsia"/>
        </w:rPr>
        <w:t>3.8</w:t>
      </w:r>
      <w:r>
        <w:rPr>
          <w:rFonts w:hint="eastAsia"/>
        </w:rPr>
        <w:t xml:space="preserve"> </w:t>
      </w:r>
      <w:r>
        <w:rPr>
          <w:rFonts w:hint="eastAsia"/>
        </w:rPr>
        <w:t>決裁手続き」</w:t>
      </w:r>
      <w:r>
        <w:rPr>
          <w:rFonts w:hint="eastAsia"/>
        </w:rPr>
        <w:t>(</w:t>
      </w:r>
      <w:r w:rsidR="00C364A5">
        <w:rPr>
          <w:rFonts w:hint="eastAsia"/>
        </w:rPr>
        <w:t>P.19</w:t>
      </w:r>
      <w:r>
        <w:rPr>
          <w:rFonts w:hint="eastAsia"/>
        </w:rPr>
        <w:t xml:space="preserve">) </w:t>
      </w:r>
      <w:r>
        <w:rPr>
          <w:rFonts w:hint="eastAsia"/>
        </w:rPr>
        <w:t>参照</w:t>
      </w:r>
    </w:p>
    <w:p w14:paraId="514F5866" w14:textId="5445C7B2" w:rsidR="00443A8A" w:rsidRPr="00C16A70" w:rsidRDefault="002F0FAB" w:rsidP="002065C1">
      <w:pPr>
        <w:pStyle w:val="a1"/>
        <w:numPr>
          <w:ilvl w:val="0"/>
          <w:numId w:val="0"/>
        </w:numPr>
        <w:ind w:left="1413" w:hanging="420"/>
      </w:pPr>
      <w:r>
        <w:rPr>
          <w:rFonts w:hint="eastAsia"/>
        </w:rPr>
        <w:t xml:space="preserve">3.1.3.4 </w:t>
      </w:r>
      <w:r w:rsidR="00443A8A" w:rsidRPr="00C16A70">
        <w:rPr>
          <w:rFonts w:hint="eastAsia"/>
        </w:rPr>
        <w:t>停止</w:t>
      </w:r>
    </w:p>
    <w:p w14:paraId="6BFF181E" w14:textId="24B0E568" w:rsidR="00443A8A" w:rsidRPr="00C16A70" w:rsidRDefault="00443A8A" w:rsidP="00443A8A">
      <w:pPr>
        <w:pStyle w:val="31"/>
      </w:pPr>
      <w:r w:rsidRPr="00C16A70">
        <w:rPr>
          <w:rFonts w:hint="eastAsia"/>
        </w:rPr>
        <w:t>URL</w:t>
      </w:r>
      <w:r w:rsidRPr="00C16A70">
        <w:rPr>
          <w:rFonts w:hint="eastAsia"/>
        </w:rPr>
        <w:t>フィルタの設定依頼</w:t>
      </w:r>
      <w:r w:rsidRPr="00C16A70">
        <w:br/>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t>P.22</w:t>
      </w:r>
      <w:r w:rsidR="00CB675C">
        <w:rPr>
          <w:rFonts w:hint="eastAsia"/>
        </w:rPr>
        <w:t>)</w:t>
      </w:r>
      <w:r w:rsidRPr="00C16A70">
        <w:rPr>
          <w:rFonts w:hint="eastAsia"/>
        </w:rPr>
        <w:t>参照</w:t>
      </w:r>
      <w:r w:rsidRPr="00C16A70">
        <w:rPr>
          <w:rFonts w:hint="eastAsia"/>
        </w:rPr>
        <w:t>)</w:t>
      </w:r>
      <w:r w:rsidRPr="00C16A70">
        <w:rPr>
          <w:rFonts w:hint="eastAsia"/>
        </w:rPr>
        <w:t>へ、</w:t>
      </w:r>
      <w:r w:rsidRPr="00C16A70">
        <w:rPr>
          <w:rFonts w:hint="eastAsia"/>
        </w:rPr>
        <w:t>URL</w:t>
      </w:r>
      <w:r w:rsidRPr="00C16A70">
        <w:rPr>
          <w:rFonts w:hint="eastAsia"/>
        </w:rPr>
        <w:t>フィルタの設定を依頼</w:t>
      </w:r>
      <w:r w:rsidR="003545E8" w:rsidRPr="00C16A70">
        <w:rPr>
          <w:rFonts w:hint="eastAsia"/>
        </w:rPr>
        <w:t>します。</w:t>
      </w:r>
      <w:r w:rsidR="00CB675C">
        <w:rPr>
          <w:rFonts w:hint="eastAsia"/>
        </w:rPr>
        <w:t>部門</w:t>
      </w:r>
      <w:r w:rsidRPr="00C16A70">
        <w:rPr>
          <w:rFonts w:hint="eastAsia"/>
        </w:rPr>
        <w:t>ネットワーク以外</w:t>
      </w:r>
      <w:r w:rsidRPr="00C16A70">
        <w:rPr>
          <w:rFonts w:hint="eastAsia"/>
        </w:rPr>
        <w:t>(</w:t>
      </w:r>
      <w:r w:rsidRPr="00C16A70">
        <w:rPr>
          <w:rFonts w:hint="eastAsia"/>
        </w:rPr>
        <w:t>独立</w:t>
      </w:r>
      <w:r w:rsidRPr="00C16A70">
        <w:rPr>
          <w:rFonts w:hint="eastAsia"/>
        </w:rPr>
        <w:t>LAN</w:t>
      </w:r>
      <w:r w:rsidR="00CB675C">
        <w:rPr>
          <w:rFonts w:hint="eastAsia"/>
        </w:rPr>
        <w:t>等</w:t>
      </w:r>
      <w:r w:rsidRPr="00C16A70">
        <w:rPr>
          <w:rFonts w:hint="eastAsia"/>
        </w:rPr>
        <w:t>)</w:t>
      </w:r>
      <w:r w:rsidRPr="00C16A70">
        <w:rPr>
          <w:rFonts w:hint="eastAsia"/>
        </w:rPr>
        <w:t>において利用している場合、設定依頼は不要</w:t>
      </w:r>
      <w:r w:rsidR="003545E8" w:rsidRPr="00C16A70">
        <w:rPr>
          <w:rFonts w:hint="eastAsia"/>
        </w:rPr>
        <w:t>です。</w:t>
      </w:r>
    </w:p>
    <w:p w14:paraId="344D39A6" w14:textId="08FC00EB" w:rsidR="00443A8A" w:rsidRPr="00C16A70" w:rsidRDefault="00DC08B3" w:rsidP="00443A8A">
      <w:pPr>
        <w:pStyle w:val="31"/>
      </w:pPr>
      <w:r w:rsidRPr="00C16A70">
        <w:rPr>
          <w:rFonts w:hint="eastAsia"/>
        </w:rPr>
        <w:t>設定</w:t>
      </w:r>
      <w:r w:rsidR="00443A8A" w:rsidRPr="00C16A70">
        <w:rPr>
          <w:rFonts w:hint="eastAsia"/>
        </w:rPr>
        <w:t>通知</w:t>
      </w:r>
      <w:r w:rsidR="00443A8A" w:rsidRPr="00C16A70">
        <w:br/>
      </w:r>
      <w:r w:rsidRPr="00C16A70">
        <w:rPr>
          <w:rFonts w:hint="eastAsia"/>
        </w:rPr>
        <w:t>指定窓口からの設定</w:t>
      </w:r>
      <w:r w:rsidR="00443A8A" w:rsidRPr="00C16A70">
        <w:rPr>
          <w:rFonts w:hint="eastAsia"/>
        </w:rPr>
        <w:t>通知</w:t>
      </w:r>
      <w:r w:rsidR="003545E8" w:rsidRPr="00C16A70">
        <w:rPr>
          <w:rFonts w:hint="eastAsia"/>
        </w:rPr>
        <w:t>を受信後、</w:t>
      </w:r>
      <w:r w:rsidR="00B63C7A">
        <w:rPr>
          <w:rFonts w:hint="eastAsia"/>
        </w:rPr>
        <w:t>Web</w:t>
      </w:r>
      <w:r w:rsidR="00B63C7A">
        <w:rPr>
          <w:rFonts w:hint="eastAsia"/>
        </w:rPr>
        <w:t>アップロード</w:t>
      </w:r>
      <w:r w:rsidR="003545E8" w:rsidRPr="00C16A70">
        <w:rPr>
          <w:rFonts w:hint="eastAsia"/>
        </w:rPr>
        <w:t>先へアクセスできないことを確認します。</w:t>
      </w:r>
    </w:p>
    <w:p w14:paraId="11A96DCC" w14:textId="77E0AC48" w:rsidR="00443A8A" w:rsidRPr="00C16A70" w:rsidRDefault="002F0FAB" w:rsidP="002065C1">
      <w:pPr>
        <w:pStyle w:val="a1"/>
        <w:numPr>
          <w:ilvl w:val="0"/>
          <w:numId w:val="0"/>
        </w:numPr>
        <w:ind w:left="1413" w:hanging="420"/>
      </w:pPr>
      <w:r>
        <w:rPr>
          <w:rFonts w:hint="eastAsia"/>
        </w:rPr>
        <w:t xml:space="preserve">3.1.3.5 </w:t>
      </w:r>
      <w:r w:rsidR="00443A8A" w:rsidRPr="00C16A70">
        <w:rPr>
          <w:rFonts w:hint="eastAsia"/>
        </w:rPr>
        <w:t>利用停止</w:t>
      </w:r>
    </w:p>
    <w:p w14:paraId="2BE5F271" w14:textId="77777777" w:rsidR="00B3364D" w:rsidRPr="00C16A70" w:rsidRDefault="00B3364D" w:rsidP="00B3364D">
      <w:pPr>
        <w:pStyle w:val="a3"/>
      </w:pPr>
    </w:p>
    <w:p w14:paraId="2F92AFE5" w14:textId="77777777" w:rsidR="001E662B" w:rsidRPr="00C16A70" w:rsidRDefault="006E68D1" w:rsidP="001E662B">
      <w:pPr>
        <w:pStyle w:val="a3"/>
      </w:pPr>
      <w:r w:rsidRPr="00C16A70">
        <w:br w:type="page"/>
      </w:r>
    </w:p>
    <w:p w14:paraId="2972ABAD" w14:textId="77777777" w:rsidR="001E662B" w:rsidRPr="00C16A70" w:rsidRDefault="001E662B" w:rsidP="001E662B">
      <w:pPr>
        <w:pStyle w:val="2"/>
      </w:pPr>
      <w:bookmarkStart w:id="18" w:name="_Ref356929578"/>
      <w:bookmarkStart w:id="19" w:name="_Ref356929582"/>
      <w:bookmarkStart w:id="20" w:name="_Ref356929602"/>
      <w:bookmarkStart w:id="21" w:name="_Toc11230282"/>
      <w:r w:rsidRPr="00C16A70">
        <w:rPr>
          <w:rFonts w:hint="eastAsia"/>
        </w:rPr>
        <w:t>利用許可申請書</w:t>
      </w:r>
      <w:bookmarkEnd w:id="18"/>
      <w:bookmarkEnd w:id="19"/>
      <w:bookmarkEnd w:id="20"/>
      <w:bookmarkEnd w:id="21"/>
    </w:p>
    <w:p w14:paraId="2F30CA44" w14:textId="30EB66FD" w:rsidR="001E662B" w:rsidRPr="00C16A70" w:rsidRDefault="001E662B" w:rsidP="00A13C74">
      <w:pPr>
        <w:pStyle w:val="a3"/>
        <w:ind w:firstLineChars="68" w:firstLine="143"/>
      </w:pPr>
      <w:r w:rsidRPr="00C16A70">
        <w:rPr>
          <w:rFonts w:hint="eastAsia"/>
        </w:rPr>
        <w:t>以下に、「別紙</w:t>
      </w:r>
      <w:r w:rsidRPr="00C16A70">
        <w:rPr>
          <w:rFonts w:hint="eastAsia"/>
        </w:rPr>
        <w:t>1</w:t>
      </w:r>
      <w:r w:rsidRPr="00C16A70">
        <w:rPr>
          <w:rFonts w:hint="eastAsia"/>
        </w:rPr>
        <w:t>：</w:t>
      </w:r>
      <w:r w:rsidR="00B63C7A">
        <w:rPr>
          <w:rFonts w:hint="eastAsia"/>
        </w:rPr>
        <w:t>Web</w:t>
      </w:r>
      <w:r w:rsidR="00B63C7A">
        <w:rPr>
          <w:rFonts w:hint="eastAsia"/>
        </w:rPr>
        <w:t>アップロード</w:t>
      </w:r>
      <w:r w:rsidRPr="00C16A70">
        <w:rPr>
          <w:rFonts w:hint="eastAsia"/>
        </w:rPr>
        <w:t>利用許可申請書」の記載方法を説明します。</w:t>
      </w:r>
    </w:p>
    <w:p w14:paraId="7DCC51F0" w14:textId="77777777" w:rsidR="001E662B" w:rsidRPr="00C16A70" w:rsidRDefault="001E662B" w:rsidP="001E662B">
      <w:pPr>
        <w:pStyle w:val="a3"/>
      </w:pPr>
    </w:p>
    <w:p w14:paraId="22707015" w14:textId="77777777" w:rsidR="001E662B" w:rsidRPr="00C16A70" w:rsidRDefault="001E662B" w:rsidP="00DC08B3">
      <w:pPr>
        <w:pStyle w:val="3"/>
      </w:pPr>
      <w:bookmarkStart w:id="22" w:name="_Toc11230283"/>
      <w:r w:rsidRPr="00C16A70">
        <w:rPr>
          <w:rFonts w:hint="eastAsia"/>
        </w:rPr>
        <w:t>申請区分</w:t>
      </w:r>
      <w:bookmarkEnd w:id="22"/>
    </w:p>
    <w:p w14:paraId="6D5A80EE" w14:textId="5890FB22" w:rsidR="00955110" w:rsidRPr="00A46F93" w:rsidRDefault="001E662B" w:rsidP="00955110">
      <w:pPr>
        <w:pStyle w:val="a3"/>
        <w:rPr>
          <w:color w:val="000000" w:themeColor="text1"/>
        </w:rPr>
      </w:pPr>
      <w:r w:rsidRPr="00C16A70">
        <w:rPr>
          <w:rFonts w:hint="eastAsia"/>
        </w:rPr>
        <w:t>申請区分を記載してください。</w:t>
      </w:r>
      <w:r w:rsidR="00FD4019">
        <w:rPr>
          <w:rFonts w:hint="eastAsia"/>
        </w:rPr>
        <w:t>（記載する申請区分は下記の通りです。）</w:t>
      </w:r>
      <w:r w:rsidR="009C0979">
        <w:br/>
      </w:r>
      <w:r w:rsidR="00B60DBF" w:rsidRPr="00B14711">
        <w:rPr>
          <w:rFonts w:hint="eastAsia"/>
          <w:color w:val="000000" w:themeColor="text1"/>
        </w:rPr>
        <w:t>更新</w:t>
      </w:r>
      <w:r w:rsidR="00B60DBF" w:rsidRPr="00B14711">
        <w:rPr>
          <w:rFonts w:hint="eastAsia"/>
          <w:color w:val="000000" w:themeColor="text1"/>
        </w:rPr>
        <w:t>/</w:t>
      </w:r>
      <w:r w:rsidR="00B60DBF" w:rsidRPr="00B14711">
        <w:rPr>
          <w:rFonts w:hint="eastAsia"/>
          <w:color w:val="000000" w:themeColor="text1"/>
        </w:rPr>
        <w:t>変更申請・利用停止申請の場合は、新規利用申請時に取得した決裁の文書記号番号を</w:t>
      </w:r>
      <w:r w:rsidR="00647E6D" w:rsidRPr="00B14711">
        <w:rPr>
          <w:rFonts w:hint="eastAsia"/>
          <w:color w:val="000000" w:themeColor="text1"/>
        </w:rPr>
        <w:t>「新規申請時の文書記号番号」</w:t>
      </w:r>
      <w:r w:rsidR="00B60DBF" w:rsidRPr="00B14711">
        <w:rPr>
          <w:rFonts w:hint="eastAsia"/>
          <w:color w:val="000000" w:themeColor="text1"/>
        </w:rPr>
        <w:t>へ記載します。</w:t>
      </w:r>
      <w:r w:rsidR="00955110" w:rsidRPr="00A46F93">
        <w:rPr>
          <w:rFonts w:hint="eastAsia"/>
          <w:color w:val="000000" w:themeColor="text1"/>
        </w:rPr>
        <w:t>必要に応じて前回の更新</w:t>
      </w:r>
      <w:r w:rsidR="00955110" w:rsidRPr="00A46F93">
        <w:rPr>
          <w:rFonts w:hint="eastAsia"/>
          <w:color w:val="000000" w:themeColor="text1"/>
        </w:rPr>
        <w:t>/</w:t>
      </w:r>
      <w:r w:rsidR="00955110" w:rsidRPr="00A46F93">
        <w:rPr>
          <w:rFonts w:hint="eastAsia"/>
          <w:color w:val="000000" w:themeColor="text1"/>
        </w:rPr>
        <w:t>変更時の文書記号番号の記載をお願いします。</w:t>
      </w:r>
    </w:p>
    <w:p w14:paraId="326FBABC" w14:textId="2A2B9364" w:rsidR="00130C82" w:rsidRPr="00C16A70" w:rsidRDefault="00130C82" w:rsidP="00130C82">
      <w:pPr>
        <w:pStyle w:val="a3"/>
      </w:pPr>
      <w:r>
        <w:rPr>
          <w:rFonts w:hint="eastAsia"/>
        </w:rPr>
        <w:t>1.</w:t>
      </w:r>
      <w:r>
        <w:rPr>
          <w:rFonts w:hint="eastAsia"/>
        </w:rPr>
        <w:t xml:space="preserve">　</w:t>
      </w:r>
      <w:r w:rsidRPr="00130C82">
        <w:rPr>
          <w:rFonts w:hint="eastAsia"/>
        </w:rPr>
        <w:t>新規利用申請</w:t>
      </w:r>
      <w:r w:rsidRPr="00130C82">
        <w:rPr>
          <w:rFonts w:hint="eastAsia"/>
        </w:rPr>
        <w:t xml:space="preserve">          </w:t>
      </w:r>
    </w:p>
    <w:p w14:paraId="30009B14" w14:textId="52CA4321" w:rsidR="001E662B" w:rsidRPr="00C16A70" w:rsidRDefault="001E662B" w:rsidP="00152E48">
      <w:pPr>
        <w:pStyle w:val="a3"/>
        <w:ind w:leftChars="672" w:left="1411" w:firstLineChars="70" w:firstLine="147"/>
      </w:pPr>
      <w:r w:rsidRPr="00C16A70">
        <w:rPr>
          <w:rFonts w:hint="eastAsia"/>
        </w:rPr>
        <w:t>新しく</w:t>
      </w:r>
      <w:r w:rsidR="00B63C7A">
        <w:rPr>
          <w:rFonts w:hint="eastAsia"/>
        </w:rPr>
        <w:t>Web</w:t>
      </w:r>
      <w:r w:rsidR="00B63C7A">
        <w:rPr>
          <w:rFonts w:hint="eastAsia"/>
        </w:rPr>
        <w:t>アップロード</w:t>
      </w:r>
      <w:r w:rsidRPr="00C16A70">
        <w:rPr>
          <w:rFonts w:hint="eastAsia"/>
        </w:rPr>
        <w:t>を利用する場合。決裁取得と申請書の提出を行います。</w:t>
      </w:r>
    </w:p>
    <w:p w14:paraId="6FAA28CF" w14:textId="305B2C20" w:rsidR="00130C82" w:rsidRDefault="00A637BC" w:rsidP="00A637BC">
      <w:pPr>
        <w:pStyle w:val="a3"/>
        <w:ind w:firstLineChars="68" w:firstLine="143"/>
      </w:pPr>
      <w:r>
        <w:rPr>
          <w:rFonts w:hint="eastAsia"/>
        </w:rPr>
        <w:t>2.</w:t>
      </w:r>
      <w:r>
        <w:rPr>
          <w:rFonts w:hint="eastAsia"/>
        </w:rPr>
        <w:t xml:space="preserve">　</w:t>
      </w:r>
      <w:r w:rsidRPr="00A637BC">
        <w:rPr>
          <w:rFonts w:hint="eastAsia"/>
        </w:rPr>
        <w:t xml:space="preserve"> </w:t>
      </w:r>
      <w:r w:rsidRPr="00A637BC">
        <w:rPr>
          <w:rFonts w:hint="eastAsia"/>
        </w:rPr>
        <w:t>更新</w:t>
      </w:r>
      <w:r w:rsidRPr="00A637BC">
        <w:rPr>
          <w:rFonts w:hint="eastAsia"/>
        </w:rPr>
        <w:t>/</w:t>
      </w:r>
      <w:r w:rsidRPr="00A637BC">
        <w:rPr>
          <w:rFonts w:hint="eastAsia"/>
        </w:rPr>
        <w:t>変更申請</w:t>
      </w:r>
    </w:p>
    <w:p w14:paraId="0E0BF25C" w14:textId="658C7660" w:rsidR="00327728" w:rsidRPr="00C16A70" w:rsidRDefault="001E662B" w:rsidP="00152E48">
      <w:pPr>
        <w:pStyle w:val="a3"/>
        <w:ind w:leftChars="700" w:left="1470" w:firstLineChars="42" w:firstLine="88"/>
      </w:pPr>
      <w:r w:rsidRPr="00C16A70">
        <w:rPr>
          <w:rFonts w:hint="eastAsia"/>
        </w:rPr>
        <w:t>既に決裁取得済みの</w:t>
      </w:r>
      <w:r w:rsidR="00B63C7A">
        <w:rPr>
          <w:rFonts w:hint="eastAsia"/>
        </w:rPr>
        <w:t>Web</w:t>
      </w:r>
      <w:r w:rsidR="00B63C7A">
        <w:rPr>
          <w:rFonts w:hint="eastAsia"/>
        </w:rPr>
        <w:t>アップロード</w:t>
      </w:r>
      <w:r w:rsidRPr="00C16A70">
        <w:rPr>
          <w:rFonts w:hint="eastAsia"/>
        </w:rPr>
        <w:t>利用許可について、以下の変更を行う場合です。</w:t>
      </w:r>
    </w:p>
    <w:p w14:paraId="14912048" w14:textId="77777777" w:rsidR="00A637BC" w:rsidRDefault="001E662B" w:rsidP="00A637BC">
      <w:pPr>
        <w:pStyle w:val="a3"/>
        <w:ind w:leftChars="0" w:left="0" w:firstLineChars="700" w:firstLine="1470"/>
      </w:pPr>
      <w:r w:rsidRPr="00C16A70">
        <w:rPr>
          <w:rFonts w:hint="eastAsia"/>
        </w:rPr>
        <w:t>複数の変更申請は、同時に行ってもかまいません。</w:t>
      </w:r>
    </w:p>
    <w:p w14:paraId="4AC565C4" w14:textId="5154FD49" w:rsidR="001E662B" w:rsidRDefault="00F67EC8" w:rsidP="00A637BC">
      <w:pPr>
        <w:pStyle w:val="a3"/>
        <w:ind w:leftChars="700" w:left="1470" w:firstLineChars="0" w:firstLine="0"/>
      </w:pPr>
      <w:r w:rsidRPr="00C16A70">
        <w:rPr>
          <w:rFonts w:hint="eastAsia"/>
        </w:rPr>
        <w:t>また、サービス利用者アカウント情報に関する変更の際には、変更するユーザのみの記述ではなく申請している全ての利用者を記述します。</w:t>
      </w:r>
    </w:p>
    <w:p w14:paraId="44C96221" w14:textId="3758A5DC" w:rsidR="00152E48" w:rsidRPr="00C16A70" w:rsidRDefault="00152E48" w:rsidP="00152E48">
      <w:pPr>
        <w:pStyle w:val="a3"/>
        <w:ind w:leftChars="0" w:left="1623" w:firstLineChars="0" w:firstLine="0"/>
      </w:pPr>
      <w:r>
        <w:rPr>
          <w:rFonts w:hint="eastAsia"/>
        </w:rPr>
        <w:t>更新区分は次の通りです。</w:t>
      </w:r>
    </w:p>
    <w:p w14:paraId="11DDFCC7" w14:textId="6F8BC992" w:rsidR="001E662B" w:rsidRPr="00C16A70" w:rsidRDefault="001E662B" w:rsidP="00A13C74">
      <w:pPr>
        <w:pStyle w:val="a"/>
        <w:ind w:left="1560" w:hanging="426"/>
      </w:pPr>
      <w:r w:rsidRPr="00C16A70">
        <w:rPr>
          <w:rFonts w:hint="eastAsia"/>
        </w:rPr>
        <w:t>利用申請期間の延長申請</w:t>
      </w:r>
      <w:r w:rsidRPr="00C16A70">
        <w:br/>
      </w:r>
      <w:r w:rsidR="00AE123D">
        <w:rPr>
          <w:rFonts w:hint="eastAsia"/>
        </w:rPr>
        <w:t xml:space="preserve"> </w:t>
      </w:r>
      <w:r w:rsidRPr="00C16A70">
        <w:rPr>
          <w:rFonts w:hint="eastAsia"/>
        </w:rPr>
        <w:t>利用期限を延長したい場合です。利用期間の延長申請は、利用期間の終了日の</w:t>
      </w:r>
      <w:r w:rsidRPr="00C16A70">
        <w:rPr>
          <w:rFonts w:hint="eastAsia"/>
        </w:rPr>
        <w:t>5</w:t>
      </w:r>
      <w:r w:rsidRPr="00C16A70">
        <w:rPr>
          <w:rFonts w:hint="eastAsia"/>
        </w:rPr>
        <w:t>営業日前までに決裁を取得して、指定窓口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31AA3">
        <w:rPr>
          <w:rFonts w:hint="eastAsia"/>
        </w:rPr>
        <w:t>(</w:t>
      </w:r>
      <w:r w:rsidR="00C364A5">
        <w:rPr>
          <w:rFonts w:hint="eastAsia"/>
        </w:rPr>
        <w:t>P.22</w:t>
      </w:r>
      <w:r w:rsidR="00C31AA3">
        <w:rPr>
          <w:rFonts w:hint="eastAsia"/>
        </w:rPr>
        <w:t>)</w:t>
      </w:r>
      <w:r w:rsidRPr="00C16A70">
        <w:rPr>
          <w:rFonts w:hint="eastAsia"/>
        </w:rPr>
        <w:t>参照</w:t>
      </w:r>
      <w:r w:rsidRPr="00C16A70">
        <w:rPr>
          <w:rFonts w:hint="eastAsia"/>
        </w:rPr>
        <w:t>)</w:t>
      </w:r>
      <w:r w:rsidRPr="00C16A70">
        <w:rPr>
          <w:rFonts w:hint="eastAsia"/>
        </w:rPr>
        <w:t>へ期間延長を依頼してください。</w:t>
      </w:r>
    </w:p>
    <w:p w14:paraId="0C371957" w14:textId="3C50DA5E" w:rsidR="001E662B" w:rsidRPr="00C16A70" w:rsidRDefault="001E662B" w:rsidP="00A13C74">
      <w:pPr>
        <w:pStyle w:val="a"/>
        <w:ind w:left="1560" w:hanging="426"/>
      </w:pPr>
      <w:r w:rsidRPr="00C16A70">
        <w:rPr>
          <w:rFonts w:hint="eastAsia"/>
        </w:rPr>
        <w:t>利用者の追加申請</w:t>
      </w:r>
      <w:r w:rsidRPr="00C16A70">
        <w:br/>
      </w:r>
      <w:r w:rsidR="00AE123D">
        <w:rPr>
          <w:rFonts w:hint="eastAsia"/>
        </w:rPr>
        <w:t xml:space="preserve"> </w:t>
      </w:r>
      <w:r w:rsidRPr="00C16A70">
        <w:rPr>
          <w:rFonts w:hint="eastAsia"/>
        </w:rPr>
        <w:t>新たな利用者を追加する場合です。決裁</w:t>
      </w:r>
      <w:r w:rsidR="00327728" w:rsidRPr="00C16A70">
        <w:rPr>
          <w:rFonts w:hint="eastAsia"/>
        </w:rPr>
        <w:t>取得</w:t>
      </w:r>
      <w:r w:rsidRPr="00C16A70">
        <w:rPr>
          <w:rFonts w:hint="eastAsia"/>
        </w:rPr>
        <w:t>後、指定窓口へ追加利用者用の</w:t>
      </w:r>
      <w:r w:rsidRPr="00C16A70">
        <w:rPr>
          <w:rFonts w:hint="eastAsia"/>
        </w:rPr>
        <w:t>URL</w:t>
      </w:r>
      <w:r w:rsidRPr="00C16A70">
        <w:rPr>
          <w:rFonts w:hint="eastAsia"/>
        </w:rPr>
        <w:t>フィルタの設定を依頼します。</w:t>
      </w:r>
    </w:p>
    <w:p w14:paraId="38D3D72D" w14:textId="263A6377" w:rsidR="001E662B" w:rsidRPr="00C16A70" w:rsidRDefault="001E662B" w:rsidP="00A13C74">
      <w:pPr>
        <w:pStyle w:val="a"/>
        <w:ind w:left="1560" w:hanging="426"/>
      </w:pPr>
      <w:r w:rsidRPr="00C16A70">
        <w:rPr>
          <w:rFonts w:hint="eastAsia"/>
        </w:rPr>
        <w:t>利用者の削除申請</w:t>
      </w:r>
      <w:r w:rsidRPr="00C16A70">
        <w:br/>
      </w:r>
      <w:r w:rsidR="00AE123D">
        <w:rPr>
          <w:rFonts w:hint="eastAsia"/>
        </w:rPr>
        <w:t xml:space="preserve"> </w:t>
      </w:r>
      <w:r w:rsidRPr="00C16A70">
        <w:rPr>
          <w:rFonts w:hint="eastAsia"/>
        </w:rPr>
        <w:t>利用者の異動等により、</w:t>
      </w:r>
      <w:r w:rsidR="00B63C7A">
        <w:rPr>
          <w:rFonts w:hint="eastAsia"/>
        </w:rPr>
        <w:t>Web</w:t>
      </w:r>
      <w:r w:rsidR="00B63C7A">
        <w:rPr>
          <w:rFonts w:hint="eastAsia"/>
        </w:rPr>
        <w:t>アップロード</w:t>
      </w:r>
      <w:r w:rsidRPr="00C16A70">
        <w:rPr>
          <w:rFonts w:hint="eastAsia"/>
        </w:rPr>
        <w:t>のアカウントが不要になった場合です。アカウントが不要になった場合は、すみやかに利用者削除の決裁取得</w:t>
      </w:r>
      <w:r w:rsidR="00327728" w:rsidRPr="00C16A70">
        <w:rPr>
          <w:rFonts w:hint="eastAsia"/>
        </w:rPr>
        <w:t>後</w:t>
      </w:r>
      <w:r w:rsidRPr="00C16A70">
        <w:rPr>
          <w:rFonts w:hint="eastAsia"/>
        </w:rPr>
        <w:t>、</w:t>
      </w:r>
      <w:r w:rsidR="00B63C7A">
        <w:rPr>
          <w:rFonts w:hint="eastAsia"/>
        </w:rPr>
        <w:t>Web</w:t>
      </w:r>
      <w:r w:rsidR="00B63C7A">
        <w:rPr>
          <w:rFonts w:hint="eastAsia"/>
        </w:rPr>
        <w:t>アップロード</w:t>
      </w:r>
      <w:r w:rsidRPr="00C16A70">
        <w:rPr>
          <w:rFonts w:hint="eastAsia"/>
        </w:rPr>
        <w:t>のアカウント削除、指定窓口へサービス利用者アカウント削除の設定を依頼してください。</w:t>
      </w:r>
    </w:p>
    <w:p w14:paraId="31F2B882" w14:textId="236A5509" w:rsidR="001E662B" w:rsidRPr="00C16A70" w:rsidRDefault="00C21C09" w:rsidP="00A13C74">
      <w:pPr>
        <w:pStyle w:val="a"/>
        <w:ind w:left="1560" w:hanging="426"/>
      </w:pPr>
      <w:r w:rsidRPr="00C16A70">
        <w:rPr>
          <w:rFonts w:hint="eastAsia"/>
        </w:rPr>
        <w:t>責任者</w:t>
      </w:r>
      <w:r w:rsidRPr="00C16A70">
        <w:rPr>
          <w:rFonts w:hint="eastAsia"/>
        </w:rPr>
        <w:t>/</w:t>
      </w:r>
      <w:r w:rsidRPr="00C16A70">
        <w:rPr>
          <w:rFonts w:hint="eastAsia"/>
        </w:rPr>
        <w:t>管理者</w:t>
      </w:r>
      <w:r w:rsidR="001E662B" w:rsidRPr="00C16A70">
        <w:rPr>
          <w:rFonts w:hint="eastAsia"/>
        </w:rPr>
        <w:t>の変更申請</w:t>
      </w:r>
      <w:r w:rsidR="001E662B" w:rsidRPr="00C16A70">
        <w:br/>
      </w:r>
      <w:r w:rsidR="00AE123D">
        <w:rPr>
          <w:rFonts w:hint="eastAsia"/>
        </w:rPr>
        <w:t xml:space="preserve"> </w:t>
      </w:r>
      <w:r w:rsidRPr="00C16A70">
        <w:rPr>
          <w:rFonts w:hint="eastAsia"/>
        </w:rPr>
        <w:t>責任者</w:t>
      </w:r>
      <w:r w:rsidRPr="00C16A70">
        <w:rPr>
          <w:rFonts w:hint="eastAsia"/>
        </w:rPr>
        <w:t>/</w:t>
      </w:r>
      <w:r w:rsidRPr="00C16A70">
        <w:rPr>
          <w:rFonts w:hint="eastAsia"/>
        </w:rPr>
        <w:t>管理者</w:t>
      </w:r>
      <w:r w:rsidR="001E662B" w:rsidRPr="00C16A70">
        <w:rPr>
          <w:rFonts w:hint="eastAsia"/>
        </w:rPr>
        <w:t>を変更する場合。決裁取得</w:t>
      </w:r>
      <w:r w:rsidR="00327728" w:rsidRPr="00C16A70">
        <w:rPr>
          <w:rFonts w:hint="eastAsia"/>
        </w:rPr>
        <w:t>後、</w:t>
      </w:r>
      <w:r w:rsidR="001E662B" w:rsidRPr="00C16A70">
        <w:rPr>
          <w:rFonts w:hint="eastAsia"/>
        </w:rPr>
        <w:t>指定窓口への通知を行ってください。</w:t>
      </w:r>
    </w:p>
    <w:p w14:paraId="479D20ED" w14:textId="6000904A" w:rsidR="001E662B" w:rsidRPr="00C16A70" w:rsidRDefault="001E662B" w:rsidP="00A13C74">
      <w:pPr>
        <w:pStyle w:val="a"/>
        <w:ind w:left="1560" w:hanging="425"/>
      </w:pPr>
      <w:r w:rsidRPr="00C16A70">
        <w:rPr>
          <w:rFonts w:hint="eastAsia"/>
        </w:rPr>
        <w:t>利用端末の</w:t>
      </w:r>
      <w:r w:rsidRPr="00C16A70">
        <w:rPr>
          <w:rFonts w:hint="eastAsia"/>
        </w:rPr>
        <w:t>IP</w:t>
      </w:r>
      <w:r w:rsidRPr="00C16A70">
        <w:rPr>
          <w:rFonts w:hint="eastAsia"/>
        </w:rPr>
        <w:t>アドレスの変更申請</w:t>
      </w:r>
      <w:r w:rsidRPr="00C16A70">
        <w:br/>
      </w:r>
      <w:r w:rsidR="00AE123D">
        <w:rPr>
          <w:rFonts w:hint="eastAsia"/>
        </w:rPr>
        <w:t xml:space="preserve"> </w:t>
      </w:r>
      <w:r w:rsidRPr="00C16A70">
        <w:rPr>
          <w:rFonts w:hint="eastAsia"/>
        </w:rPr>
        <w:t>利用端末の</w:t>
      </w:r>
      <w:r w:rsidRPr="00C16A70">
        <w:rPr>
          <w:rFonts w:hint="eastAsia"/>
        </w:rPr>
        <w:t>IP</w:t>
      </w:r>
      <w:r w:rsidRPr="00C16A70">
        <w:rPr>
          <w:rFonts w:hint="eastAsia"/>
        </w:rPr>
        <w:t>アドレスが変更される場合は、決裁取得</w:t>
      </w:r>
      <w:r w:rsidR="00327728" w:rsidRPr="00C16A70">
        <w:rPr>
          <w:rFonts w:hint="eastAsia"/>
        </w:rPr>
        <w:t>後</w:t>
      </w:r>
      <w:r w:rsidRPr="00C16A70">
        <w:rPr>
          <w:rFonts w:hint="eastAsia"/>
        </w:rPr>
        <w:t>、指定窓口</w:t>
      </w:r>
      <w:r w:rsidRPr="00C16A70">
        <w:rPr>
          <w:rFonts w:hint="eastAsia"/>
        </w:rPr>
        <w:t>(</w:t>
      </w:r>
      <w:r w:rsidRPr="00C16A70">
        <w:rPr>
          <w:rFonts w:hint="eastAsia"/>
        </w:rPr>
        <w:t>「</w:t>
      </w:r>
      <w:r w:rsidRPr="00C16A70">
        <w:fldChar w:fldCharType="begin"/>
      </w:r>
      <w:r w:rsidRPr="00C16A70">
        <w:instrText xml:space="preserve"> </w:instrText>
      </w:r>
      <w:r w:rsidRPr="00C16A70">
        <w:rPr>
          <w:rFonts w:hint="eastAsia"/>
        </w:rPr>
        <w:instrText>REF _Ref357087511 \r \h</w:instrText>
      </w:r>
      <w:r w:rsidRPr="00C16A70">
        <w:instrText xml:space="preserve"> </w:instrText>
      </w:r>
      <w:r w:rsidRPr="00C16A70">
        <w:fldChar w:fldCharType="separate"/>
      </w:r>
      <w:r w:rsidR="00416FC9">
        <w:t>3.</w:t>
      </w:r>
      <w:r w:rsidR="00416FC9">
        <w:rPr>
          <w:rFonts w:hint="eastAsia"/>
        </w:rPr>
        <w:t>9</w:t>
      </w:r>
      <w:r w:rsidR="00CB675C">
        <w:t>.1</w:t>
      </w:r>
      <w:r w:rsidRPr="00C16A70">
        <w:fldChar w:fldCharType="end"/>
      </w:r>
      <w:r w:rsidRPr="00C16A70">
        <w:rPr>
          <w:rFonts w:hint="eastAsia"/>
        </w:rPr>
        <w:t xml:space="preserve"> </w:t>
      </w:r>
      <w:r w:rsidRPr="00C16A70">
        <w:fldChar w:fldCharType="begin"/>
      </w:r>
      <w:r w:rsidRPr="00C16A70">
        <w:instrText xml:space="preserve"> REF _Ref357087514 \h </w:instrText>
      </w:r>
      <w:r w:rsidRPr="00C16A70">
        <w:fldChar w:fldCharType="separate"/>
      </w:r>
      <w:r w:rsidR="00CB675C" w:rsidRPr="00C16A70">
        <w:rPr>
          <w:rFonts w:hint="eastAsia"/>
        </w:rPr>
        <w:t>URL</w:t>
      </w:r>
      <w:r w:rsidR="00CB675C" w:rsidRPr="00C16A70">
        <w:rPr>
          <w:rFonts w:hint="eastAsia"/>
        </w:rPr>
        <w:t>フィルタの設定依頼</w:t>
      </w:r>
      <w:r w:rsidRPr="00C16A70">
        <w:fldChar w:fldCharType="end"/>
      </w:r>
      <w:r w:rsidRPr="00C16A70">
        <w:rPr>
          <w:rFonts w:hint="eastAsia"/>
        </w:rPr>
        <w:t>」</w:t>
      </w:r>
      <w:r w:rsidR="00CB675C">
        <w:rPr>
          <w:rFonts w:hint="eastAsia"/>
        </w:rPr>
        <w:t>(</w:t>
      </w:r>
      <w:r w:rsidR="00C364A5">
        <w:rPr>
          <w:rFonts w:hint="eastAsia"/>
        </w:rPr>
        <w:t>P.22</w:t>
      </w:r>
      <w:r w:rsidR="00CB675C">
        <w:rPr>
          <w:rFonts w:hint="eastAsia"/>
        </w:rPr>
        <w:t>)</w:t>
      </w:r>
      <w:r w:rsidRPr="00C16A70">
        <w:rPr>
          <w:rFonts w:hint="eastAsia"/>
        </w:rPr>
        <w:t>参照</w:t>
      </w:r>
      <w:r w:rsidRPr="00C16A70">
        <w:rPr>
          <w:rFonts w:hint="eastAsia"/>
        </w:rPr>
        <w:t>)</w:t>
      </w:r>
      <w:r w:rsidRPr="00C16A70">
        <w:rPr>
          <w:rFonts w:hint="eastAsia"/>
        </w:rPr>
        <w:t>へ設定変更を依頼してください。</w:t>
      </w:r>
    </w:p>
    <w:p w14:paraId="75AF8CC8" w14:textId="4E62913D" w:rsidR="00A637BC" w:rsidRDefault="001E662B" w:rsidP="00A13C74">
      <w:pPr>
        <w:pStyle w:val="a"/>
        <w:ind w:left="1560" w:hanging="426"/>
      </w:pPr>
      <w:r w:rsidRPr="00C16A70">
        <w:rPr>
          <w:rFonts w:hint="eastAsia"/>
        </w:rPr>
        <w:t>サービス利用時のアクセス先</w:t>
      </w:r>
      <w:r w:rsidRPr="00C16A70">
        <w:rPr>
          <w:rFonts w:hint="eastAsia"/>
        </w:rPr>
        <w:t>(</w:t>
      </w:r>
      <w:r w:rsidRPr="00C16A70">
        <w:rPr>
          <w:rFonts w:hint="eastAsia"/>
        </w:rPr>
        <w:t>ホスト名</w:t>
      </w:r>
      <w:r w:rsidRPr="00C16A70">
        <w:rPr>
          <w:rFonts w:hint="eastAsia"/>
        </w:rPr>
        <w:t>)</w:t>
      </w:r>
      <w:r w:rsidRPr="00C16A70">
        <w:rPr>
          <w:rFonts w:hint="eastAsia"/>
        </w:rPr>
        <w:t>の変更申請</w:t>
      </w:r>
      <w:r w:rsidRPr="00C16A70">
        <w:br/>
      </w:r>
      <w:r w:rsidR="00AE123D">
        <w:rPr>
          <w:rFonts w:hint="eastAsia"/>
        </w:rPr>
        <w:t xml:space="preserve"> </w:t>
      </w:r>
      <w:r w:rsidR="00B63C7A">
        <w:rPr>
          <w:rFonts w:hint="eastAsia"/>
        </w:rPr>
        <w:t>Web</w:t>
      </w:r>
      <w:r w:rsidR="00B63C7A">
        <w:rPr>
          <w:rFonts w:hint="eastAsia"/>
        </w:rPr>
        <w:t>アップロード</w:t>
      </w:r>
      <w:r w:rsidRPr="00C16A70">
        <w:rPr>
          <w:rFonts w:hint="eastAsia"/>
        </w:rPr>
        <w:t>の提供側の都合により、ドメイン名が変更する場合です。利用するサービスを変更する場合は、利用停止申請と新規利用申請の両方を行ってください。</w:t>
      </w:r>
    </w:p>
    <w:p w14:paraId="5007ADFD" w14:textId="77777777" w:rsidR="00152E48" w:rsidRPr="00C16A70" w:rsidRDefault="00152E48" w:rsidP="00152E48">
      <w:pPr>
        <w:pStyle w:val="a"/>
        <w:numPr>
          <w:ilvl w:val="0"/>
          <w:numId w:val="0"/>
        </w:numPr>
        <w:ind w:left="1701"/>
      </w:pPr>
    </w:p>
    <w:p w14:paraId="46A279EF" w14:textId="1CCD29AA" w:rsidR="001E662B" w:rsidRPr="00C16A70" w:rsidRDefault="001E662B" w:rsidP="00152E48">
      <w:pPr>
        <w:pStyle w:val="a3"/>
        <w:ind w:leftChars="675" w:left="1418" w:firstLineChars="0" w:firstLine="142"/>
      </w:pPr>
      <w:r w:rsidRPr="00C16A70">
        <w:rPr>
          <w:rFonts w:hint="eastAsia"/>
        </w:rPr>
        <w:t>利用者側の事由とならないホスト名の変更等は決裁取得が不要です。（利用者側の事由（利用者の変更、端末（</w:t>
      </w:r>
      <w:r w:rsidRPr="00C16A70">
        <w:rPr>
          <w:rFonts w:hint="eastAsia"/>
        </w:rPr>
        <w:t>IP</w:t>
      </w:r>
      <w:r w:rsidRPr="00C16A70">
        <w:rPr>
          <w:rFonts w:hint="eastAsia"/>
        </w:rPr>
        <w:t>アドレス）の変更等）の際は決裁取得が必要となります。）</w:t>
      </w:r>
    </w:p>
    <w:p w14:paraId="622CA428" w14:textId="71FD4D33" w:rsidR="001E662B" w:rsidRDefault="001E662B" w:rsidP="00152E48">
      <w:pPr>
        <w:pStyle w:val="a3"/>
        <w:ind w:firstLineChars="270" w:firstLine="567"/>
      </w:pPr>
      <w:r w:rsidRPr="00C16A70">
        <w:rPr>
          <w:rFonts w:hint="eastAsia"/>
        </w:rPr>
        <w:t>※所属名や電話番号、役職のみの変更</w:t>
      </w:r>
      <w:r w:rsidR="00BF58AC" w:rsidRPr="00C16A70">
        <w:rPr>
          <w:rFonts w:hint="eastAsia"/>
        </w:rPr>
        <w:t>は、申請が不要となります。</w:t>
      </w:r>
    </w:p>
    <w:p w14:paraId="1D8796C4" w14:textId="77777777" w:rsidR="00A637BC" w:rsidRDefault="00A637BC" w:rsidP="00BF58AC">
      <w:pPr>
        <w:pStyle w:val="a3"/>
        <w:ind w:firstLineChars="167" w:firstLine="351"/>
      </w:pPr>
    </w:p>
    <w:p w14:paraId="366ABFC1" w14:textId="521A6BE3" w:rsidR="00A637BC" w:rsidRPr="00A637BC" w:rsidRDefault="00A637BC" w:rsidP="00A637BC">
      <w:pPr>
        <w:pStyle w:val="a3"/>
        <w:ind w:firstLineChars="68" w:firstLine="143"/>
      </w:pPr>
      <w:r>
        <w:rPr>
          <w:rFonts w:hint="eastAsia"/>
        </w:rPr>
        <w:t>3.</w:t>
      </w:r>
      <w:r>
        <w:rPr>
          <w:rFonts w:hint="eastAsia"/>
        </w:rPr>
        <w:t xml:space="preserve">　</w:t>
      </w:r>
      <w:r w:rsidRPr="00A637BC">
        <w:rPr>
          <w:rFonts w:hint="eastAsia"/>
        </w:rPr>
        <w:t>利用停止申請</w:t>
      </w:r>
    </w:p>
    <w:p w14:paraId="27153CCB" w14:textId="3F8E7917" w:rsidR="001E662B" w:rsidRPr="00C16A70" w:rsidRDefault="00B63C7A" w:rsidP="00152E48">
      <w:pPr>
        <w:pStyle w:val="a3"/>
        <w:ind w:leftChars="672" w:left="1411" w:firstLineChars="70" w:firstLine="147"/>
      </w:pPr>
      <w:r>
        <w:rPr>
          <w:rFonts w:hint="eastAsia"/>
        </w:rPr>
        <w:t>Web</w:t>
      </w:r>
      <w:r>
        <w:rPr>
          <w:rFonts w:hint="eastAsia"/>
        </w:rPr>
        <w:t>アップロード</w:t>
      </w:r>
      <w:r w:rsidR="001E662B" w:rsidRPr="00C16A70">
        <w:rPr>
          <w:rFonts w:hint="eastAsia"/>
        </w:rPr>
        <w:t>の利用を終了する場合です。</w:t>
      </w:r>
      <w:r>
        <w:rPr>
          <w:rFonts w:hint="eastAsia"/>
        </w:rPr>
        <w:t>Web</w:t>
      </w:r>
      <w:r>
        <w:rPr>
          <w:rFonts w:hint="eastAsia"/>
        </w:rPr>
        <w:t>アップロード</w:t>
      </w:r>
      <w:r w:rsidR="001E662B" w:rsidRPr="00C16A70">
        <w:rPr>
          <w:rFonts w:hint="eastAsia"/>
        </w:rPr>
        <w:t>の利用が終了した場合は、すみやかに利用停止の決裁を取得し、指定窓口</w:t>
      </w:r>
      <w:r w:rsidR="001E662B" w:rsidRPr="00C16A70">
        <w:rPr>
          <w:rFonts w:hint="eastAsia"/>
        </w:rPr>
        <w:t>(</w:t>
      </w:r>
      <w:r w:rsidR="001E662B" w:rsidRPr="00C16A70">
        <w:rPr>
          <w:rFonts w:hint="eastAsia"/>
        </w:rPr>
        <w:t>「</w:t>
      </w:r>
      <w:r w:rsidR="001E662B" w:rsidRPr="00C16A70">
        <w:fldChar w:fldCharType="begin"/>
      </w:r>
      <w:r w:rsidR="001E662B" w:rsidRPr="00C16A70">
        <w:instrText xml:space="preserve"> </w:instrText>
      </w:r>
      <w:r w:rsidR="001E662B" w:rsidRPr="00C16A70">
        <w:rPr>
          <w:rFonts w:hint="eastAsia"/>
        </w:rPr>
        <w:instrText>REF _Ref357087511 \r \h</w:instrText>
      </w:r>
      <w:r w:rsidR="001E662B" w:rsidRPr="00C16A70">
        <w:instrText xml:space="preserve"> </w:instrText>
      </w:r>
      <w:r w:rsidR="001E662B" w:rsidRPr="00C16A70">
        <w:fldChar w:fldCharType="separate"/>
      </w:r>
      <w:r w:rsidR="00416FC9">
        <w:t>3.</w:t>
      </w:r>
      <w:r w:rsidR="00416FC9">
        <w:rPr>
          <w:rFonts w:hint="eastAsia"/>
        </w:rPr>
        <w:t>9</w:t>
      </w:r>
      <w:r w:rsidR="00CB675C">
        <w:t>.1</w:t>
      </w:r>
      <w:r w:rsidR="001E662B" w:rsidRPr="00C16A70">
        <w:fldChar w:fldCharType="end"/>
      </w:r>
      <w:r w:rsidR="001E662B" w:rsidRPr="00C16A70">
        <w:rPr>
          <w:rFonts w:hint="eastAsia"/>
        </w:rPr>
        <w:t xml:space="preserve"> </w:t>
      </w:r>
      <w:r w:rsidR="001E662B" w:rsidRPr="00C16A70">
        <w:fldChar w:fldCharType="begin"/>
      </w:r>
      <w:r w:rsidR="001E662B" w:rsidRPr="00C16A70">
        <w:instrText xml:space="preserve"> REF _Ref357087514 \h </w:instrText>
      </w:r>
      <w:r w:rsidR="001E662B" w:rsidRPr="00C16A70">
        <w:fldChar w:fldCharType="separate"/>
      </w:r>
      <w:r w:rsidR="00CB675C" w:rsidRPr="00C16A70">
        <w:rPr>
          <w:rFonts w:hint="eastAsia"/>
        </w:rPr>
        <w:t>URL</w:t>
      </w:r>
      <w:r w:rsidR="00CB675C" w:rsidRPr="00C16A70">
        <w:rPr>
          <w:rFonts w:hint="eastAsia"/>
        </w:rPr>
        <w:t>フィルタの設定依頼</w:t>
      </w:r>
      <w:r w:rsidR="001E662B" w:rsidRPr="00C16A70">
        <w:fldChar w:fldCharType="end"/>
      </w:r>
      <w:r w:rsidR="001E662B" w:rsidRPr="00C16A70">
        <w:rPr>
          <w:rFonts w:hint="eastAsia"/>
        </w:rPr>
        <w:t>」</w:t>
      </w:r>
      <w:r w:rsidR="00C31AA3">
        <w:rPr>
          <w:rFonts w:hint="eastAsia"/>
        </w:rPr>
        <w:t>(</w:t>
      </w:r>
      <w:r w:rsidR="00C364A5">
        <w:rPr>
          <w:rFonts w:hint="eastAsia"/>
        </w:rPr>
        <w:t>P.22</w:t>
      </w:r>
      <w:r w:rsidR="00C31AA3">
        <w:rPr>
          <w:rFonts w:hint="eastAsia"/>
        </w:rPr>
        <w:t>)</w:t>
      </w:r>
      <w:r w:rsidR="001E662B" w:rsidRPr="00C16A70">
        <w:rPr>
          <w:rFonts w:hint="eastAsia"/>
        </w:rPr>
        <w:t>参照</w:t>
      </w:r>
      <w:r w:rsidR="001E662B" w:rsidRPr="00C16A70">
        <w:rPr>
          <w:rFonts w:hint="eastAsia"/>
        </w:rPr>
        <w:t>)</w:t>
      </w:r>
      <w:r w:rsidR="001E662B" w:rsidRPr="00C16A70">
        <w:rPr>
          <w:rFonts w:hint="eastAsia"/>
        </w:rPr>
        <w:t>へ利用停止の設定を依頼してください。申請済みの</w:t>
      </w:r>
      <w:r>
        <w:rPr>
          <w:rFonts w:hint="eastAsia"/>
        </w:rPr>
        <w:t>Web</w:t>
      </w:r>
      <w:r>
        <w:rPr>
          <w:rFonts w:hint="eastAsia"/>
        </w:rPr>
        <w:t>アップロード</w:t>
      </w:r>
      <w:r w:rsidR="001E662B" w:rsidRPr="00C16A70">
        <w:rPr>
          <w:rFonts w:hint="eastAsia"/>
        </w:rPr>
        <w:t>利用許可申請書へ利用停止希望日を記載して提出します。</w:t>
      </w:r>
    </w:p>
    <w:p w14:paraId="74C9F615" w14:textId="3218DD5E" w:rsidR="001E662B" w:rsidRPr="00C16A70" w:rsidRDefault="00B63C7A" w:rsidP="001E662B">
      <w:pPr>
        <w:pStyle w:val="2"/>
      </w:pPr>
      <w:bookmarkStart w:id="23" w:name="_Toc11230284"/>
      <w:r>
        <w:rPr>
          <w:rFonts w:hint="eastAsia"/>
        </w:rPr>
        <w:t>アップロード</w:t>
      </w:r>
      <w:r w:rsidR="001A54FF" w:rsidRPr="00C16A70">
        <w:rPr>
          <w:rFonts w:hint="eastAsia"/>
        </w:rPr>
        <w:t>する情報資産の属性</w:t>
      </w:r>
      <w:bookmarkEnd w:id="23"/>
    </w:p>
    <w:p w14:paraId="5FEFD583" w14:textId="4FD91703" w:rsidR="00C364A5" w:rsidRPr="00C16A70" w:rsidRDefault="001E662B" w:rsidP="00C364A5">
      <w:pPr>
        <w:pStyle w:val="a3"/>
      </w:pPr>
      <w:r w:rsidRPr="00C16A70">
        <w:rPr>
          <w:rFonts w:hint="eastAsia"/>
        </w:rPr>
        <w:t>情報資産の属性を選択してください。</w:t>
      </w:r>
    </w:p>
    <w:p w14:paraId="2D704BDA" w14:textId="77777777" w:rsidR="001E662B" w:rsidRPr="00C16A70" w:rsidRDefault="001E662B" w:rsidP="00BF58AC">
      <w:pPr>
        <w:pStyle w:val="3"/>
      </w:pPr>
      <w:bookmarkStart w:id="24" w:name="_Toc11230285"/>
      <w:r w:rsidRPr="00C16A70">
        <w:rPr>
          <w:rFonts w:hint="eastAsia"/>
        </w:rPr>
        <w:t>個人情報を含む機密情報</w:t>
      </w:r>
      <w:bookmarkEnd w:id="24"/>
    </w:p>
    <w:p w14:paraId="481AA8FD" w14:textId="77777777" w:rsidR="001E662B" w:rsidRPr="00C16A70" w:rsidRDefault="001E662B" w:rsidP="001E662B">
      <w:pPr>
        <w:pStyle w:val="a3"/>
      </w:pPr>
      <w:r w:rsidRPr="00C16A70">
        <w:rPr>
          <w:rFonts w:hint="eastAsia"/>
        </w:rPr>
        <w:t>機密情報</w:t>
      </w:r>
      <w:r w:rsidRPr="00C16A70">
        <w:rPr>
          <w:rFonts w:hint="eastAsia"/>
        </w:rPr>
        <w:t xml:space="preserve">  </w:t>
      </w:r>
      <w:r w:rsidRPr="00C16A70">
        <w:rPr>
          <w:rFonts w:hint="eastAsia"/>
        </w:rPr>
        <w:t>個人情報　（自己の個人情報を含む）に係る申請</w:t>
      </w:r>
    </w:p>
    <w:p w14:paraId="41D1C4A2" w14:textId="77777777" w:rsidR="001E662B" w:rsidRPr="00C16A70" w:rsidRDefault="001E662B" w:rsidP="00BF58AC">
      <w:pPr>
        <w:pStyle w:val="3"/>
      </w:pPr>
      <w:bookmarkStart w:id="25" w:name="_Toc11230286"/>
      <w:r w:rsidRPr="00C16A70">
        <w:rPr>
          <w:rFonts w:hint="eastAsia"/>
        </w:rPr>
        <w:t>個人情報を含まない機密情報</w:t>
      </w:r>
      <w:bookmarkEnd w:id="25"/>
    </w:p>
    <w:p w14:paraId="277142B6" w14:textId="77777777" w:rsidR="001E662B" w:rsidRPr="00C16A70" w:rsidRDefault="001E662B" w:rsidP="001E662B">
      <w:pPr>
        <w:pStyle w:val="a3"/>
      </w:pPr>
      <w:r w:rsidRPr="00C16A70">
        <w:rPr>
          <w:rFonts w:hint="eastAsia"/>
        </w:rPr>
        <w:t>機密情報　（個人情報は除く）に係る申請</w:t>
      </w:r>
    </w:p>
    <w:p w14:paraId="3F18FB03" w14:textId="44C3C0BF" w:rsidR="001E662B" w:rsidRPr="00C16A70" w:rsidRDefault="001E662B" w:rsidP="00BF58AC">
      <w:pPr>
        <w:pStyle w:val="3"/>
      </w:pPr>
      <w:bookmarkStart w:id="26" w:name="_Toc11230287"/>
      <w:r w:rsidRPr="00C16A70">
        <w:rPr>
          <w:rFonts w:hint="eastAsia"/>
        </w:rPr>
        <w:t>公開情報</w:t>
      </w:r>
      <w:r w:rsidR="00E74E44">
        <w:rPr>
          <w:rFonts w:hint="eastAsia"/>
        </w:rPr>
        <w:t>（情報</w:t>
      </w:r>
      <w:r w:rsidR="00D34400">
        <w:rPr>
          <w:rFonts w:hint="eastAsia"/>
        </w:rPr>
        <w:t>を</w:t>
      </w:r>
      <w:r w:rsidR="00E74E44">
        <w:rPr>
          <w:rFonts w:hint="eastAsia"/>
        </w:rPr>
        <w:t>発信</w:t>
      </w:r>
      <w:r w:rsidR="00D34400">
        <w:rPr>
          <w:rFonts w:hint="eastAsia"/>
        </w:rPr>
        <w:t>する場合</w:t>
      </w:r>
      <w:r w:rsidR="00E74E44">
        <w:rPr>
          <w:rFonts w:hint="eastAsia"/>
        </w:rPr>
        <w:t>）</w:t>
      </w:r>
      <w:bookmarkEnd w:id="26"/>
    </w:p>
    <w:p w14:paraId="3C627316" w14:textId="713E3C5F" w:rsidR="001E662B" w:rsidRPr="00603C81" w:rsidRDefault="004F5B00" w:rsidP="001E662B">
      <w:pPr>
        <w:pStyle w:val="a3"/>
        <w:rPr>
          <w:color w:val="000000" w:themeColor="text1"/>
        </w:rPr>
      </w:pPr>
      <w:r w:rsidRPr="00603C81">
        <w:rPr>
          <w:rFonts w:hint="eastAsia"/>
          <w:color w:val="000000" w:themeColor="text1"/>
        </w:rPr>
        <w:t>広報活動等で広く情報を公開する場合とソーシャルメディアを閲覧</w:t>
      </w:r>
      <w:r w:rsidR="001E662B" w:rsidRPr="00603C81">
        <w:rPr>
          <w:rFonts w:hint="eastAsia"/>
          <w:color w:val="000000" w:themeColor="text1"/>
        </w:rPr>
        <w:t>する際の申請</w:t>
      </w:r>
    </w:p>
    <w:p w14:paraId="613999E5" w14:textId="79D1D84E" w:rsidR="00CB675C" w:rsidRDefault="00CB675C">
      <w:pPr>
        <w:widowControl/>
        <w:jc w:val="left"/>
      </w:pPr>
      <w:r>
        <w:br w:type="page"/>
      </w:r>
    </w:p>
    <w:p w14:paraId="0325EBFA" w14:textId="08EDBEC9" w:rsidR="00B17C78" w:rsidRPr="00B14711" w:rsidRDefault="00B17C78" w:rsidP="00B17C78">
      <w:pPr>
        <w:pStyle w:val="2"/>
        <w:rPr>
          <w:color w:val="000000" w:themeColor="text1"/>
        </w:rPr>
      </w:pPr>
      <w:bookmarkStart w:id="27" w:name="_Toc11230288"/>
      <w:r w:rsidRPr="00B14711">
        <w:rPr>
          <w:rFonts w:hint="eastAsia"/>
          <w:color w:val="000000" w:themeColor="text1"/>
        </w:rPr>
        <w:t>アカウント一覧への登録を選択</w:t>
      </w:r>
      <w:bookmarkEnd w:id="27"/>
    </w:p>
    <w:p w14:paraId="1D09E5FC" w14:textId="4E03C0E8" w:rsidR="00B17C78" w:rsidRPr="00B14711" w:rsidRDefault="00B17C78" w:rsidP="00B17C78">
      <w:pPr>
        <w:pStyle w:val="a3"/>
        <w:ind w:firstLineChars="68" w:firstLine="143"/>
        <w:rPr>
          <w:color w:val="000000" w:themeColor="text1"/>
        </w:rPr>
      </w:pPr>
      <w:r w:rsidRPr="00B14711">
        <w:rPr>
          <w:rFonts w:hint="eastAsia"/>
          <w:color w:val="000000" w:themeColor="text1"/>
        </w:rPr>
        <w:t>情報資産の属性を「公開情報（情報を発信する場合）」を選択時、下記を記載してください。</w:t>
      </w:r>
    </w:p>
    <w:p w14:paraId="36BDB8EC" w14:textId="39E2DE85" w:rsidR="00B17C78" w:rsidRPr="00B14711" w:rsidRDefault="00B17C78" w:rsidP="00B17C78">
      <w:pPr>
        <w:pStyle w:val="3"/>
        <w:rPr>
          <w:color w:val="000000" w:themeColor="text1"/>
        </w:rPr>
      </w:pPr>
      <w:bookmarkStart w:id="28" w:name="_Toc11230289"/>
      <w:r w:rsidRPr="00B14711">
        <w:rPr>
          <w:rFonts w:hint="eastAsia"/>
          <w:color w:val="000000" w:themeColor="text1"/>
        </w:rPr>
        <w:t>アカウント一覧への登録</w:t>
      </w:r>
      <w:bookmarkEnd w:id="28"/>
      <w:r w:rsidRPr="00B14711">
        <w:rPr>
          <w:rFonts w:hint="eastAsia"/>
          <w:color w:val="000000" w:themeColor="text1"/>
        </w:rPr>
        <w:tab/>
      </w:r>
    </w:p>
    <w:p w14:paraId="276BFCC5" w14:textId="67F04C43" w:rsidR="009C0979" w:rsidRPr="00B14711" w:rsidRDefault="00B17C78" w:rsidP="009C0979">
      <w:pPr>
        <w:pStyle w:val="a"/>
        <w:numPr>
          <w:ilvl w:val="0"/>
          <w:numId w:val="0"/>
        </w:numPr>
        <w:ind w:left="993"/>
        <w:rPr>
          <w:color w:val="000000" w:themeColor="text1"/>
        </w:rPr>
      </w:pPr>
      <w:r w:rsidRPr="00B14711">
        <w:rPr>
          <w:rFonts w:hint="eastAsia"/>
          <w:color w:val="000000" w:themeColor="text1"/>
        </w:rPr>
        <w:t>希望する</w:t>
      </w:r>
      <w:r w:rsidRPr="00B14711">
        <w:rPr>
          <w:rFonts w:hint="eastAsia"/>
          <w:color w:val="000000" w:themeColor="text1"/>
        </w:rPr>
        <w:t>/</w:t>
      </w:r>
      <w:r w:rsidRPr="00B14711">
        <w:rPr>
          <w:rFonts w:hint="eastAsia"/>
          <w:color w:val="000000" w:themeColor="text1"/>
        </w:rPr>
        <w:t>希望しないを選択</w:t>
      </w:r>
      <w:r w:rsidR="00C364A5" w:rsidRPr="00B14711">
        <w:rPr>
          <w:rFonts w:hint="eastAsia"/>
          <w:color w:val="000000" w:themeColor="text1"/>
        </w:rPr>
        <w:t>してください。</w:t>
      </w:r>
    </w:p>
    <w:p w14:paraId="5654A06F" w14:textId="689AB5A7" w:rsidR="00C364A5" w:rsidRPr="00B14711" w:rsidRDefault="00C364A5" w:rsidP="009C0979">
      <w:pPr>
        <w:pStyle w:val="a"/>
        <w:numPr>
          <w:ilvl w:val="0"/>
          <w:numId w:val="0"/>
        </w:numPr>
        <w:ind w:left="993"/>
        <w:rPr>
          <w:color w:val="000000" w:themeColor="text1"/>
        </w:rPr>
      </w:pPr>
      <w:r w:rsidRPr="00B14711">
        <w:rPr>
          <w:rFonts w:hint="eastAsia"/>
          <w:color w:val="000000" w:themeColor="text1"/>
        </w:rPr>
        <w:t>希望する場合は、</w:t>
      </w:r>
    </w:p>
    <w:p w14:paraId="2CD3413C" w14:textId="77777777"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・アカウント一覧で掲示するタイトル</w:t>
      </w:r>
    </w:p>
    <w:p w14:paraId="3F7A6307" w14:textId="7DFC3B21"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・アカウント一覧からリンクする</w:t>
      </w:r>
      <w:r w:rsidRPr="00B14711">
        <w:rPr>
          <w:rFonts w:hint="eastAsia"/>
          <w:color w:val="000000" w:themeColor="text1"/>
        </w:rPr>
        <w:t>URL</w:t>
      </w:r>
    </w:p>
    <w:p w14:paraId="1237BCEF" w14:textId="434C38E5"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・アカウント一覧に掲載する組織名称</w:t>
      </w:r>
    </w:p>
    <w:p w14:paraId="5E2F77DD" w14:textId="56C259F0"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を記載してください。</w:t>
      </w:r>
    </w:p>
    <w:p w14:paraId="08AA87FA" w14:textId="112F28F0" w:rsidR="00C364A5" w:rsidRPr="00B14711" w:rsidRDefault="00C364A5" w:rsidP="00C364A5">
      <w:pPr>
        <w:pStyle w:val="a"/>
        <w:numPr>
          <w:ilvl w:val="0"/>
          <w:numId w:val="0"/>
        </w:numPr>
        <w:ind w:left="993"/>
        <w:rPr>
          <w:color w:val="000000" w:themeColor="text1"/>
        </w:rPr>
      </w:pPr>
      <w:r w:rsidRPr="00B14711">
        <w:rPr>
          <w:rFonts w:hint="eastAsia"/>
          <w:color w:val="000000" w:themeColor="text1"/>
        </w:rPr>
        <w:t>希望しない場合はその理由を記載してください。</w:t>
      </w:r>
    </w:p>
    <w:p w14:paraId="4334F876" w14:textId="05C6074B" w:rsidR="001E662B" w:rsidRPr="00C16A70" w:rsidRDefault="001E662B" w:rsidP="001E662B">
      <w:pPr>
        <w:pStyle w:val="2"/>
      </w:pPr>
      <w:bookmarkStart w:id="29" w:name="_Toc11230290"/>
      <w:r w:rsidRPr="00C16A70">
        <w:rPr>
          <w:rFonts w:hint="eastAsia"/>
        </w:rPr>
        <w:t>サービス情報</w:t>
      </w:r>
      <w:bookmarkEnd w:id="29"/>
    </w:p>
    <w:p w14:paraId="622CA161" w14:textId="77777777" w:rsidR="001E662B" w:rsidRPr="00C16A70" w:rsidRDefault="001E662B" w:rsidP="001E662B">
      <w:pPr>
        <w:pStyle w:val="3"/>
      </w:pPr>
      <w:bookmarkStart w:id="30" w:name="_Toc11230291"/>
      <w:r w:rsidRPr="00C16A70">
        <w:rPr>
          <w:rFonts w:hint="eastAsia"/>
        </w:rPr>
        <w:t>利用サービス</w:t>
      </w:r>
      <w:bookmarkEnd w:id="30"/>
      <w:r w:rsidRPr="00C16A70">
        <w:rPr>
          <w:rFonts w:hint="eastAsia"/>
        </w:rPr>
        <w:tab/>
      </w:r>
    </w:p>
    <w:p w14:paraId="6537F043" w14:textId="77777777" w:rsidR="001E662B" w:rsidRPr="00C16A70" w:rsidRDefault="001E662B" w:rsidP="00256710">
      <w:pPr>
        <w:pStyle w:val="a"/>
        <w:numPr>
          <w:ilvl w:val="0"/>
          <w:numId w:val="0"/>
        </w:numPr>
        <w:ind w:left="993"/>
      </w:pPr>
      <w:r w:rsidRPr="00C16A70">
        <w:rPr>
          <w:rFonts w:hint="eastAsia"/>
        </w:rPr>
        <w:t>利用サービス名を記載してください。</w:t>
      </w:r>
    </w:p>
    <w:p w14:paraId="452A205B" w14:textId="77777777" w:rsidR="002C2348" w:rsidRDefault="001E662B" w:rsidP="0009084F">
      <w:pPr>
        <w:pStyle w:val="3"/>
      </w:pPr>
      <w:bookmarkStart w:id="31" w:name="_Toc11230292"/>
      <w:r w:rsidRPr="00C16A70">
        <w:rPr>
          <w:rFonts w:hint="eastAsia"/>
        </w:rPr>
        <w:t>アクセス先ホスト</w:t>
      </w:r>
      <w:bookmarkEnd w:id="31"/>
    </w:p>
    <w:p w14:paraId="2D7798F6" w14:textId="7C2826EF" w:rsidR="001E662B" w:rsidRPr="00C16A70" w:rsidRDefault="001E662B" w:rsidP="002C2348">
      <w:pPr>
        <w:ind w:leftChars="472" w:left="991"/>
      </w:pPr>
      <w:r w:rsidRPr="0009084F">
        <w:rPr>
          <w:rFonts w:hint="eastAsia"/>
        </w:rPr>
        <w:t>１申請で</w:t>
      </w:r>
      <w:r w:rsidRPr="0009084F">
        <w:rPr>
          <w:rFonts w:hint="eastAsia"/>
        </w:rPr>
        <w:t>10</w:t>
      </w:r>
      <w:r w:rsidRPr="0009084F">
        <w:rPr>
          <w:rFonts w:hint="eastAsia"/>
        </w:rPr>
        <w:t>ホストまでとしてください。</w:t>
      </w:r>
    </w:p>
    <w:p w14:paraId="6033E7C9" w14:textId="77777777" w:rsidR="001E662B" w:rsidRPr="00C16A70" w:rsidRDefault="001E662B" w:rsidP="001E662B">
      <w:pPr>
        <w:pStyle w:val="3"/>
      </w:pPr>
      <w:bookmarkStart w:id="32" w:name="_Toc11230293"/>
      <w:r w:rsidRPr="00C16A70">
        <w:rPr>
          <w:rFonts w:hint="eastAsia"/>
        </w:rPr>
        <w:t>利用期間</w:t>
      </w:r>
      <w:bookmarkEnd w:id="32"/>
    </w:p>
    <w:p w14:paraId="425002BB" w14:textId="77777777" w:rsidR="001E662B" w:rsidRPr="00C16A70" w:rsidRDefault="001E662B" w:rsidP="0009084F">
      <w:pPr>
        <w:pStyle w:val="31"/>
        <w:numPr>
          <w:ilvl w:val="0"/>
          <w:numId w:val="0"/>
        </w:numPr>
        <w:ind w:leftChars="135" w:left="283" w:firstLineChars="338" w:firstLine="710"/>
      </w:pPr>
      <w:r w:rsidRPr="00C16A70">
        <w:rPr>
          <w:rFonts w:hint="eastAsia"/>
        </w:rPr>
        <w:t>必要最小限の利用期間を申請してください。</w:t>
      </w:r>
    </w:p>
    <w:p w14:paraId="3FD637B6" w14:textId="77777777" w:rsidR="006F465B" w:rsidRPr="00C16A70" w:rsidRDefault="001E662B" w:rsidP="0009084F">
      <w:pPr>
        <w:pStyle w:val="31"/>
        <w:numPr>
          <w:ilvl w:val="0"/>
          <w:numId w:val="0"/>
        </w:numPr>
        <w:ind w:leftChars="50" w:left="105" w:firstLineChars="355" w:firstLine="745"/>
      </w:pPr>
      <w:r w:rsidRPr="00C16A70">
        <w:rPr>
          <w:rFonts w:hint="eastAsia"/>
        </w:rPr>
        <w:t>利用期間の指定は、最長で</w:t>
      </w:r>
      <w:r w:rsidRPr="00C16A70">
        <w:rPr>
          <w:rFonts w:hint="eastAsia"/>
        </w:rPr>
        <w:t>1</w:t>
      </w:r>
      <w:r w:rsidRPr="00C16A70">
        <w:rPr>
          <w:rFonts w:hint="eastAsia"/>
        </w:rPr>
        <w:t>年間までとします。ただし、</w:t>
      </w:r>
      <w:r w:rsidR="006F465B">
        <w:rPr>
          <w:rFonts w:hint="eastAsia"/>
        </w:rPr>
        <w:t>Web</w:t>
      </w:r>
      <w:r w:rsidR="006F465B" w:rsidRPr="00C16A70">
        <w:rPr>
          <w:rFonts w:hint="eastAsia"/>
        </w:rPr>
        <w:t>アップロー</w:t>
      </w:r>
    </w:p>
    <w:p w14:paraId="283E4B90" w14:textId="18242A65" w:rsidR="001E662B" w:rsidRPr="00C16A70" w:rsidRDefault="006F465B" w:rsidP="0009084F">
      <w:pPr>
        <w:pStyle w:val="31"/>
        <w:numPr>
          <w:ilvl w:val="0"/>
          <w:numId w:val="0"/>
        </w:numPr>
        <w:ind w:left="1560" w:hanging="709"/>
      </w:pPr>
      <w:r w:rsidRPr="00C16A70">
        <w:rPr>
          <w:rFonts w:hint="eastAsia"/>
        </w:rPr>
        <w:t>ド</w:t>
      </w:r>
      <w:r w:rsidR="001E662B" w:rsidRPr="00C16A70">
        <w:rPr>
          <w:rFonts w:hint="eastAsia"/>
        </w:rPr>
        <w:t>の利用が終了した場合は、すみやかに利用停止の手続きをしてください。</w:t>
      </w:r>
    </w:p>
    <w:p w14:paraId="78E5A26F" w14:textId="77777777" w:rsidR="001E662B" w:rsidRPr="00C16A70" w:rsidRDefault="001E662B" w:rsidP="001E662B">
      <w:pPr>
        <w:pStyle w:val="3"/>
      </w:pPr>
      <w:bookmarkStart w:id="33" w:name="_Toc11230294"/>
      <w:r w:rsidRPr="00C16A70">
        <w:rPr>
          <w:rFonts w:hint="eastAsia"/>
        </w:rPr>
        <w:t>利用停止希望日</w:t>
      </w:r>
      <w:bookmarkEnd w:id="33"/>
    </w:p>
    <w:p w14:paraId="2CC32535" w14:textId="00CF685D" w:rsidR="001E662B" w:rsidRPr="00C16A70" w:rsidRDefault="001E662B" w:rsidP="0009084F">
      <w:pPr>
        <w:pStyle w:val="a"/>
        <w:numPr>
          <w:ilvl w:val="0"/>
          <w:numId w:val="0"/>
        </w:numPr>
        <w:ind w:leftChars="482" w:left="1188" w:hangingChars="84" w:hanging="176"/>
      </w:pPr>
      <w:r w:rsidRPr="00C16A70">
        <w:rPr>
          <w:rFonts w:hint="eastAsia"/>
        </w:rPr>
        <w:t>利用停止申請の場合のみ、利用停止希望日を記入します。</w:t>
      </w:r>
    </w:p>
    <w:p w14:paraId="5577283C" w14:textId="77777777" w:rsidR="001E662B" w:rsidRPr="00C16A70" w:rsidRDefault="001E662B" w:rsidP="001E662B">
      <w:pPr>
        <w:pStyle w:val="3"/>
      </w:pPr>
      <w:bookmarkStart w:id="34" w:name="_Toc11230295"/>
      <w:r w:rsidRPr="00C16A70">
        <w:rPr>
          <w:rFonts w:hint="eastAsia"/>
        </w:rPr>
        <w:t>サービス提供会社名</w:t>
      </w:r>
      <w:bookmarkEnd w:id="34"/>
    </w:p>
    <w:p w14:paraId="574F78A9" w14:textId="7647F8F0" w:rsidR="00C364A5" w:rsidRDefault="00B63C7A" w:rsidP="0009084F">
      <w:pPr>
        <w:pStyle w:val="a"/>
        <w:numPr>
          <w:ilvl w:val="0"/>
          <w:numId w:val="0"/>
        </w:numPr>
        <w:ind w:firstLineChars="472" w:firstLine="991"/>
      </w:pPr>
      <w:r>
        <w:rPr>
          <w:rFonts w:hint="eastAsia"/>
        </w:rPr>
        <w:t>Web</w:t>
      </w:r>
      <w:r>
        <w:rPr>
          <w:rFonts w:hint="eastAsia"/>
        </w:rPr>
        <w:t>アップロード</w:t>
      </w:r>
      <w:r w:rsidR="001E662B" w:rsidRPr="00C16A70">
        <w:rPr>
          <w:rFonts w:hint="eastAsia"/>
        </w:rPr>
        <w:t>先のサービスを提供している会社名を記入します。</w:t>
      </w:r>
    </w:p>
    <w:p w14:paraId="4225F431" w14:textId="77777777" w:rsidR="00C364A5" w:rsidRDefault="00C364A5">
      <w:pPr>
        <w:widowControl/>
        <w:jc w:val="left"/>
      </w:pPr>
      <w:r>
        <w:br w:type="page"/>
      </w:r>
    </w:p>
    <w:p w14:paraId="1ED4D6B2" w14:textId="77777777" w:rsidR="001E662B" w:rsidRPr="00C16A70" w:rsidRDefault="001E662B" w:rsidP="001E662B">
      <w:pPr>
        <w:pStyle w:val="3"/>
      </w:pPr>
      <w:bookmarkStart w:id="35" w:name="_Toc11230296"/>
      <w:r w:rsidRPr="00C16A70">
        <w:rPr>
          <w:rFonts w:hint="eastAsia"/>
        </w:rPr>
        <w:t>利用目的</w:t>
      </w:r>
      <w:bookmarkEnd w:id="35"/>
    </w:p>
    <w:p w14:paraId="2F36BD60" w14:textId="5ED388BB" w:rsidR="005D232D" w:rsidRDefault="00B63C7A" w:rsidP="0009084F">
      <w:pPr>
        <w:pStyle w:val="a3"/>
        <w:ind w:leftChars="472" w:left="991" w:firstLineChars="0" w:firstLine="0"/>
      </w:pPr>
      <w:r>
        <w:rPr>
          <w:rFonts w:hint="eastAsia"/>
        </w:rPr>
        <w:t>Web</w:t>
      </w:r>
      <w:r>
        <w:rPr>
          <w:rFonts w:hint="eastAsia"/>
        </w:rPr>
        <w:t>アップロード</w:t>
      </w:r>
      <w:r w:rsidR="001E662B" w:rsidRPr="00C16A70">
        <w:rPr>
          <w:rFonts w:hint="eastAsia"/>
        </w:rPr>
        <w:t>の利用目的とその理由を記載してください。</w:t>
      </w:r>
      <w:r w:rsidR="001E662B" w:rsidRPr="00C16A70">
        <w:br/>
      </w:r>
      <w:r w:rsidR="00B7645C" w:rsidRPr="00C16A70">
        <w:rPr>
          <w:rFonts w:hint="eastAsia"/>
        </w:rPr>
        <w:t xml:space="preserve">　例）大容量のファイルを担当内で共有するため、</w:t>
      </w:r>
      <w:r w:rsidR="001E662B" w:rsidRPr="00C16A70">
        <w:rPr>
          <w:rFonts w:hint="eastAsia"/>
        </w:rPr>
        <w:t>ソーシャルメディアに写真</w:t>
      </w:r>
      <w:r w:rsidR="005D232D">
        <w:rPr>
          <w:rFonts w:hint="eastAsia"/>
        </w:rPr>
        <w:t xml:space="preserve">  </w:t>
      </w:r>
    </w:p>
    <w:p w14:paraId="663D2255" w14:textId="620BC98A" w:rsidR="001E662B" w:rsidRPr="00C16A70" w:rsidRDefault="001E662B" w:rsidP="005D232D">
      <w:pPr>
        <w:pStyle w:val="a3"/>
        <w:ind w:leftChars="472" w:left="991" w:firstLineChars="300" w:firstLine="630"/>
      </w:pPr>
      <w:r w:rsidRPr="00C16A70">
        <w:rPr>
          <w:rFonts w:hint="eastAsia"/>
        </w:rPr>
        <w:t>をアップロードするため　等。</w:t>
      </w:r>
    </w:p>
    <w:p w14:paraId="525B1582" w14:textId="77777777" w:rsidR="001E662B" w:rsidRPr="00C16A70" w:rsidRDefault="001E662B" w:rsidP="001E662B">
      <w:pPr>
        <w:pStyle w:val="3"/>
      </w:pPr>
      <w:bookmarkStart w:id="36" w:name="_Toc11230297"/>
      <w:r w:rsidRPr="00C16A70">
        <w:rPr>
          <w:rFonts w:hint="eastAsia"/>
        </w:rPr>
        <w:t>特記事項</w:t>
      </w:r>
      <w:bookmarkEnd w:id="36"/>
    </w:p>
    <w:p w14:paraId="0B54F505" w14:textId="77777777" w:rsidR="001E662B" w:rsidRPr="00C16A70" w:rsidRDefault="001E662B" w:rsidP="001E662B">
      <w:pPr>
        <w:pStyle w:val="a3"/>
      </w:pPr>
      <w:r w:rsidRPr="00C16A70">
        <w:rPr>
          <w:rFonts w:hint="eastAsia"/>
        </w:rPr>
        <w:t>情報セキュリティ推進室</w:t>
      </w:r>
      <w:r w:rsidRPr="00C16A70">
        <w:rPr>
          <w:rFonts w:hint="eastAsia"/>
        </w:rPr>
        <w:t xml:space="preserve"> (</w:t>
      </w:r>
      <w:r w:rsidRPr="00C16A70">
        <w:rPr>
          <w:rFonts w:hint="eastAsia"/>
        </w:rPr>
        <w:t>審査</w:t>
      </w:r>
      <w:r w:rsidRPr="00C16A70">
        <w:rPr>
          <w:rFonts w:hint="eastAsia"/>
        </w:rPr>
        <w:t>)</w:t>
      </w:r>
      <w:r w:rsidRPr="00C16A70">
        <w:rPr>
          <w:rFonts w:hint="eastAsia"/>
        </w:rPr>
        <w:t>、</w:t>
      </w:r>
      <w:r w:rsidRPr="00C16A70">
        <w:rPr>
          <w:rFonts w:hint="eastAsia"/>
        </w:rPr>
        <w:t xml:space="preserve"> IT</w:t>
      </w:r>
      <w:r w:rsidRPr="00C16A70">
        <w:rPr>
          <w:rFonts w:hint="eastAsia"/>
        </w:rPr>
        <w:t>マネジメント室</w:t>
      </w:r>
      <w:r w:rsidRPr="00C16A70">
        <w:rPr>
          <w:rFonts w:hint="eastAsia"/>
        </w:rPr>
        <w:t>(</w:t>
      </w:r>
      <w:r w:rsidRPr="00C16A70">
        <w:rPr>
          <w:rFonts w:hint="eastAsia"/>
        </w:rPr>
        <w:t>意見照会先</w:t>
      </w:r>
      <w:r w:rsidRPr="00C16A70">
        <w:rPr>
          <w:rFonts w:hint="eastAsia"/>
        </w:rPr>
        <w:t>)</w:t>
      </w:r>
      <w:r w:rsidRPr="00C16A70">
        <w:rPr>
          <w:rFonts w:hint="eastAsia"/>
        </w:rPr>
        <w:t>へ、連絡事項がある場合となります。</w:t>
      </w:r>
    </w:p>
    <w:p w14:paraId="1D94EA21" w14:textId="77777777" w:rsidR="006A33F8" w:rsidRPr="00C16A70" w:rsidRDefault="006A33F8" w:rsidP="001E662B">
      <w:pPr>
        <w:pStyle w:val="a3"/>
        <w:ind w:leftChars="0" w:left="0" w:firstLineChars="0" w:firstLine="0"/>
      </w:pPr>
    </w:p>
    <w:p w14:paraId="5AAE960D" w14:textId="77777777" w:rsidR="001E662B" w:rsidRPr="00C16A70" w:rsidRDefault="001E662B" w:rsidP="001E662B">
      <w:pPr>
        <w:pStyle w:val="2"/>
      </w:pPr>
      <w:bookmarkStart w:id="37" w:name="_Toc11230298"/>
      <w:r w:rsidRPr="00C16A70">
        <w:rPr>
          <w:rFonts w:hint="eastAsia"/>
        </w:rPr>
        <w:t>申請関係者情報</w:t>
      </w:r>
      <w:bookmarkEnd w:id="37"/>
    </w:p>
    <w:p w14:paraId="76BF5DBE" w14:textId="77777777" w:rsidR="001E662B" w:rsidRPr="00C16A70" w:rsidRDefault="001E662B" w:rsidP="001E662B">
      <w:pPr>
        <w:pStyle w:val="a3"/>
      </w:pPr>
      <w:r w:rsidRPr="00C16A70">
        <w:rPr>
          <w:rFonts w:hint="eastAsia"/>
        </w:rPr>
        <w:t>以下の関係者を記載してください。</w:t>
      </w:r>
    </w:p>
    <w:tbl>
      <w:tblPr>
        <w:tblStyle w:val="afb"/>
        <w:tblW w:w="8647" w:type="dxa"/>
        <w:tblInd w:w="-147" w:type="dxa"/>
        <w:tblLook w:val="04A0" w:firstRow="1" w:lastRow="0" w:firstColumn="1" w:lastColumn="0" w:noHBand="0" w:noVBand="1"/>
      </w:tblPr>
      <w:tblGrid>
        <w:gridCol w:w="3403"/>
        <w:gridCol w:w="1842"/>
        <w:gridCol w:w="1701"/>
        <w:gridCol w:w="1701"/>
      </w:tblGrid>
      <w:tr w:rsidR="001E662B" w:rsidRPr="00C16A70" w14:paraId="71F144C5" w14:textId="77777777" w:rsidTr="00050792">
        <w:trPr>
          <w:trHeight w:val="354"/>
        </w:trPr>
        <w:tc>
          <w:tcPr>
            <w:tcW w:w="3403" w:type="dxa"/>
            <w:shd w:val="clear" w:color="auto" w:fill="B6DDE8" w:themeFill="accent5" w:themeFillTint="66"/>
          </w:tcPr>
          <w:p w14:paraId="267C26E1" w14:textId="77777777" w:rsidR="001E662B" w:rsidRPr="00C16A70" w:rsidRDefault="001E662B" w:rsidP="009728AF">
            <w:pPr>
              <w:widowControl/>
              <w:jc w:val="left"/>
            </w:pPr>
            <w:r w:rsidRPr="00C16A70">
              <w:rPr>
                <w:rFonts w:hint="eastAsia"/>
              </w:rPr>
              <w:t>情報資産の属性</w:t>
            </w:r>
          </w:p>
        </w:tc>
        <w:tc>
          <w:tcPr>
            <w:tcW w:w="1842" w:type="dxa"/>
            <w:shd w:val="clear" w:color="auto" w:fill="B6DDE8" w:themeFill="accent5" w:themeFillTint="66"/>
          </w:tcPr>
          <w:p w14:paraId="03EC4C1A" w14:textId="738867D4" w:rsidR="001E662B" w:rsidRPr="00C16A70" w:rsidRDefault="007713F5" w:rsidP="009728AF">
            <w:pPr>
              <w:jc w:val="left"/>
            </w:pPr>
            <w:r>
              <w:rPr>
                <w:rFonts w:hint="eastAsia"/>
              </w:rPr>
              <w:t>申請者</w:t>
            </w:r>
          </w:p>
        </w:tc>
        <w:tc>
          <w:tcPr>
            <w:tcW w:w="1701" w:type="dxa"/>
            <w:shd w:val="clear" w:color="auto" w:fill="B6DDE8" w:themeFill="accent5" w:themeFillTint="66"/>
          </w:tcPr>
          <w:p w14:paraId="1B302411" w14:textId="77777777" w:rsidR="001E662B" w:rsidRPr="00C16A70" w:rsidRDefault="001E662B" w:rsidP="009728AF">
            <w:pPr>
              <w:jc w:val="left"/>
            </w:pPr>
            <w:r w:rsidRPr="00C16A70">
              <w:rPr>
                <w:rFonts w:hint="eastAsia"/>
              </w:rPr>
              <w:t>責任者</w:t>
            </w:r>
          </w:p>
        </w:tc>
        <w:tc>
          <w:tcPr>
            <w:tcW w:w="1701" w:type="dxa"/>
            <w:shd w:val="clear" w:color="auto" w:fill="B6DDE8" w:themeFill="accent5" w:themeFillTint="66"/>
          </w:tcPr>
          <w:p w14:paraId="20E45082" w14:textId="77777777" w:rsidR="001E662B" w:rsidRPr="00C16A70" w:rsidRDefault="001E662B" w:rsidP="009728AF">
            <w:pPr>
              <w:jc w:val="left"/>
            </w:pPr>
            <w:r w:rsidRPr="00C16A70">
              <w:rPr>
                <w:rFonts w:hint="eastAsia"/>
              </w:rPr>
              <w:t>管理者</w:t>
            </w:r>
          </w:p>
        </w:tc>
      </w:tr>
      <w:tr w:rsidR="001E662B" w:rsidRPr="00C16A70" w14:paraId="5B6FD7D9" w14:textId="77777777" w:rsidTr="00050792">
        <w:tc>
          <w:tcPr>
            <w:tcW w:w="3403" w:type="dxa"/>
          </w:tcPr>
          <w:p w14:paraId="32645569" w14:textId="5865B379" w:rsidR="001E662B" w:rsidRPr="00C16A70" w:rsidRDefault="00050792" w:rsidP="00CB675C">
            <w:pPr>
              <w:widowControl/>
              <w:jc w:val="left"/>
            </w:pPr>
            <w:r w:rsidRPr="00050792">
              <w:rPr>
                <w:rFonts w:hint="eastAsia"/>
              </w:rPr>
              <w:t>個人情報を含む機密情報</w:t>
            </w:r>
          </w:p>
        </w:tc>
        <w:tc>
          <w:tcPr>
            <w:tcW w:w="1842" w:type="dxa"/>
          </w:tcPr>
          <w:p w14:paraId="4E2D7A6E" w14:textId="6EDDA5B0" w:rsidR="001E662B" w:rsidRPr="00C16A70" w:rsidRDefault="00364FA6" w:rsidP="009728AF">
            <w:pPr>
              <w:widowControl/>
              <w:jc w:val="left"/>
            </w:pPr>
            <w:r>
              <w:rPr>
                <w:rFonts w:hint="eastAsia"/>
              </w:rPr>
              <w:t>社員</w:t>
            </w:r>
            <w:r w:rsidR="007713F5">
              <w:rPr>
                <w:rFonts w:hint="eastAsia"/>
              </w:rPr>
              <w:t>であること</w:t>
            </w:r>
          </w:p>
        </w:tc>
        <w:tc>
          <w:tcPr>
            <w:tcW w:w="1701" w:type="dxa"/>
          </w:tcPr>
          <w:p w14:paraId="41BEAD45" w14:textId="77777777" w:rsidR="001E662B" w:rsidRPr="00C16A70" w:rsidRDefault="001E662B" w:rsidP="009728AF">
            <w:pPr>
              <w:widowControl/>
              <w:jc w:val="left"/>
            </w:pPr>
            <w:r w:rsidRPr="00C16A70">
              <w:rPr>
                <w:rFonts w:hint="eastAsia"/>
              </w:rPr>
              <w:t>部長相当以上</w:t>
            </w:r>
          </w:p>
        </w:tc>
        <w:tc>
          <w:tcPr>
            <w:tcW w:w="1701" w:type="dxa"/>
          </w:tcPr>
          <w:p w14:paraId="4B0A0BB4" w14:textId="77777777" w:rsidR="001E662B" w:rsidRPr="00C16A70" w:rsidRDefault="001E662B" w:rsidP="009728AF">
            <w:pPr>
              <w:widowControl/>
              <w:jc w:val="left"/>
            </w:pPr>
            <w:r w:rsidRPr="00C16A70">
              <w:rPr>
                <w:rFonts w:hint="eastAsia"/>
              </w:rPr>
              <w:t>課長相当以上</w:t>
            </w:r>
          </w:p>
        </w:tc>
      </w:tr>
      <w:tr w:rsidR="001E662B" w:rsidRPr="00C16A70" w14:paraId="2E93155B" w14:textId="77777777" w:rsidTr="00050792">
        <w:tc>
          <w:tcPr>
            <w:tcW w:w="3403" w:type="dxa"/>
          </w:tcPr>
          <w:p w14:paraId="7E7C31FF" w14:textId="2D4A0941" w:rsidR="001E662B" w:rsidRPr="00C16A70" w:rsidRDefault="00050792" w:rsidP="009728AF">
            <w:pPr>
              <w:widowControl/>
              <w:jc w:val="left"/>
            </w:pPr>
            <w:r w:rsidRPr="00050792">
              <w:rPr>
                <w:rFonts w:hint="eastAsia"/>
              </w:rPr>
              <w:t>個人情報を含まない機密情報</w:t>
            </w:r>
          </w:p>
        </w:tc>
        <w:tc>
          <w:tcPr>
            <w:tcW w:w="1842" w:type="dxa"/>
          </w:tcPr>
          <w:p w14:paraId="7D96EDF5" w14:textId="2733ABF6" w:rsidR="001E662B" w:rsidRPr="00C16A70" w:rsidRDefault="007713F5" w:rsidP="009728AF">
            <w:pPr>
              <w:widowControl/>
              <w:jc w:val="left"/>
            </w:pPr>
            <w:r>
              <w:rPr>
                <w:rFonts w:hint="eastAsia"/>
              </w:rPr>
              <w:t>社員であること</w:t>
            </w:r>
          </w:p>
        </w:tc>
        <w:tc>
          <w:tcPr>
            <w:tcW w:w="1701" w:type="dxa"/>
          </w:tcPr>
          <w:p w14:paraId="2233C69E" w14:textId="77777777" w:rsidR="001E662B" w:rsidRPr="00C16A70" w:rsidRDefault="001E662B" w:rsidP="009728AF">
            <w:pPr>
              <w:widowControl/>
              <w:jc w:val="left"/>
            </w:pPr>
            <w:r w:rsidRPr="00C16A70">
              <w:rPr>
                <w:rFonts w:hint="eastAsia"/>
              </w:rPr>
              <w:t>部長相当以上</w:t>
            </w:r>
          </w:p>
        </w:tc>
        <w:tc>
          <w:tcPr>
            <w:tcW w:w="1701" w:type="dxa"/>
          </w:tcPr>
          <w:p w14:paraId="3757638E" w14:textId="77777777" w:rsidR="001E662B" w:rsidRPr="00C16A70" w:rsidRDefault="001E662B" w:rsidP="009728AF">
            <w:pPr>
              <w:widowControl/>
              <w:jc w:val="left"/>
            </w:pPr>
            <w:r w:rsidRPr="00C16A70">
              <w:rPr>
                <w:rFonts w:hint="eastAsia"/>
              </w:rPr>
              <w:t>課長相当以上</w:t>
            </w:r>
          </w:p>
        </w:tc>
      </w:tr>
      <w:tr w:rsidR="001E662B" w:rsidRPr="00C16A70" w14:paraId="302EE6C1" w14:textId="77777777" w:rsidTr="00050792">
        <w:tc>
          <w:tcPr>
            <w:tcW w:w="3403" w:type="dxa"/>
          </w:tcPr>
          <w:p w14:paraId="5BA70492" w14:textId="0E2E5904" w:rsidR="001E662B" w:rsidRPr="00C16A70" w:rsidRDefault="00050792" w:rsidP="009728AF">
            <w:pPr>
              <w:widowControl/>
              <w:jc w:val="left"/>
            </w:pPr>
            <w:r w:rsidRPr="00050792">
              <w:rPr>
                <w:rFonts w:hint="eastAsia"/>
              </w:rPr>
              <w:t>公開情報（情報を発信する場合）</w:t>
            </w:r>
          </w:p>
        </w:tc>
        <w:tc>
          <w:tcPr>
            <w:tcW w:w="1842" w:type="dxa"/>
          </w:tcPr>
          <w:p w14:paraId="31673DF1" w14:textId="5DDF6F48" w:rsidR="001E662B" w:rsidRPr="00C16A70" w:rsidRDefault="007713F5" w:rsidP="009728AF">
            <w:pPr>
              <w:widowControl/>
              <w:jc w:val="left"/>
            </w:pPr>
            <w:r>
              <w:rPr>
                <w:rFonts w:hint="eastAsia"/>
              </w:rPr>
              <w:t>社員であること</w:t>
            </w:r>
          </w:p>
        </w:tc>
        <w:tc>
          <w:tcPr>
            <w:tcW w:w="1701" w:type="dxa"/>
          </w:tcPr>
          <w:p w14:paraId="60C0056A" w14:textId="77777777" w:rsidR="001E662B" w:rsidRPr="00C16A70" w:rsidRDefault="001E662B" w:rsidP="009728AF">
            <w:pPr>
              <w:widowControl/>
              <w:jc w:val="left"/>
            </w:pPr>
            <w:r w:rsidRPr="00C16A70">
              <w:rPr>
                <w:rFonts w:hint="eastAsia"/>
              </w:rPr>
              <w:t>部長相当以上</w:t>
            </w:r>
          </w:p>
        </w:tc>
        <w:tc>
          <w:tcPr>
            <w:tcW w:w="1701" w:type="dxa"/>
          </w:tcPr>
          <w:p w14:paraId="419C9C8F" w14:textId="77777777" w:rsidR="001E662B" w:rsidRPr="00C16A70" w:rsidRDefault="001E662B" w:rsidP="009728AF">
            <w:pPr>
              <w:widowControl/>
              <w:jc w:val="left"/>
            </w:pPr>
            <w:r w:rsidRPr="00C16A70">
              <w:rPr>
                <w:rFonts w:hint="eastAsia"/>
              </w:rPr>
              <w:t>課長相当以上</w:t>
            </w:r>
          </w:p>
        </w:tc>
      </w:tr>
    </w:tbl>
    <w:p w14:paraId="7E545C18" w14:textId="77777777" w:rsidR="001E662B" w:rsidRPr="00C16A70" w:rsidRDefault="001E662B" w:rsidP="00DC1012">
      <w:pPr>
        <w:pStyle w:val="a3"/>
        <w:ind w:leftChars="372" w:left="991" w:hangingChars="100" w:hanging="210"/>
      </w:pPr>
      <w:r w:rsidRPr="00C16A70">
        <w:rPr>
          <w:rFonts w:hint="eastAsia"/>
        </w:rPr>
        <w:t xml:space="preserve">　</w:t>
      </w:r>
      <w:r w:rsidRPr="00C16A70">
        <w:br/>
      </w:r>
      <w:r w:rsidRPr="00C16A70">
        <w:rPr>
          <w:rFonts w:hint="eastAsia"/>
        </w:rPr>
        <w:t>以下の情報を漏れなく記載してください。</w:t>
      </w:r>
    </w:p>
    <w:p w14:paraId="055DFA5C" w14:textId="77777777" w:rsidR="001E662B" w:rsidRPr="00C16A70" w:rsidRDefault="001E662B" w:rsidP="002F0FAB">
      <w:pPr>
        <w:pStyle w:val="a"/>
        <w:ind w:leftChars="270" w:left="567"/>
      </w:pPr>
      <w:r w:rsidRPr="00C16A70">
        <w:rPr>
          <w:rFonts w:hint="eastAsia"/>
        </w:rPr>
        <w:t>氏名</w:t>
      </w:r>
    </w:p>
    <w:p w14:paraId="015A55CC" w14:textId="77777777" w:rsidR="001E662B" w:rsidRPr="00C16A70" w:rsidRDefault="001E662B" w:rsidP="002F0FAB">
      <w:pPr>
        <w:pStyle w:val="a"/>
        <w:ind w:leftChars="270" w:left="567"/>
      </w:pPr>
      <w:r w:rsidRPr="00C16A70">
        <w:rPr>
          <w:rFonts w:hint="eastAsia"/>
        </w:rPr>
        <w:t>所属</w:t>
      </w:r>
    </w:p>
    <w:p w14:paraId="019A1355" w14:textId="77777777" w:rsidR="001E662B" w:rsidRPr="00C16A70" w:rsidRDefault="001E662B" w:rsidP="002F0FAB">
      <w:pPr>
        <w:pStyle w:val="a"/>
        <w:ind w:leftChars="270" w:left="567"/>
      </w:pPr>
      <w:r w:rsidRPr="00C16A70">
        <w:rPr>
          <w:rFonts w:hint="eastAsia"/>
        </w:rPr>
        <w:t>役職</w:t>
      </w:r>
    </w:p>
    <w:p w14:paraId="0EE45B68" w14:textId="77777777" w:rsidR="001E662B" w:rsidRPr="00C16A70" w:rsidRDefault="001E662B" w:rsidP="002F0FAB">
      <w:pPr>
        <w:pStyle w:val="a"/>
        <w:ind w:leftChars="270" w:left="567"/>
      </w:pPr>
      <w:r w:rsidRPr="00C16A70">
        <w:rPr>
          <w:rFonts w:hint="eastAsia"/>
        </w:rPr>
        <w:t>E-mail</w:t>
      </w:r>
    </w:p>
    <w:p w14:paraId="6993543E" w14:textId="0F27EEF4" w:rsidR="00C364A5" w:rsidRDefault="001E662B" w:rsidP="002F0FAB">
      <w:pPr>
        <w:pStyle w:val="a"/>
        <w:ind w:leftChars="270" w:left="567"/>
      </w:pPr>
      <w:r w:rsidRPr="00C16A70">
        <w:rPr>
          <w:rFonts w:hint="eastAsia"/>
        </w:rPr>
        <w:t>TEL</w:t>
      </w:r>
    </w:p>
    <w:p w14:paraId="0A06B879" w14:textId="77777777" w:rsidR="00C364A5" w:rsidRDefault="00C364A5">
      <w:pPr>
        <w:widowControl/>
        <w:jc w:val="left"/>
      </w:pPr>
      <w:r>
        <w:br w:type="page"/>
      </w:r>
    </w:p>
    <w:p w14:paraId="5413CD90" w14:textId="19147369" w:rsidR="001E662B" w:rsidRPr="00C16A70" w:rsidRDefault="001E662B" w:rsidP="001E662B">
      <w:pPr>
        <w:pStyle w:val="2"/>
      </w:pPr>
      <w:bookmarkStart w:id="38" w:name="_Toc11230299"/>
      <w:r w:rsidRPr="00C16A70">
        <w:rPr>
          <w:rFonts w:hint="eastAsia"/>
        </w:rPr>
        <w:t>サービス利用者アカウント情報</w:t>
      </w:r>
      <w:bookmarkEnd w:id="38"/>
    </w:p>
    <w:p w14:paraId="5B5768FA" w14:textId="77777777" w:rsidR="00CE336D" w:rsidRDefault="001E662B" w:rsidP="00CE336D">
      <w:pPr>
        <w:pStyle w:val="3"/>
        <w:ind w:hanging="992"/>
      </w:pPr>
      <w:bookmarkStart w:id="39" w:name="_Toc11230300"/>
      <w:r w:rsidRPr="00C16A70">
        <w:rPr>
          <w:rFonts w:hint="eastAsia"/>
        </w:rPr>
        <w:t>申請区分</w:t>
      </w:r>
      <w:bookmarkEnd w:id="39"/>
    </w:p>
    <w:p w14:paraId="7A8E6435" w14:textId="77777777" w:rsidR="00CE336D" w:rsidRDefault="001E662B" w:rsidP="00CE336D">
      <w:pPr>
        <w:ind w:leftChars="337" w:left="708"/>
      </w:pPr>
      <w:r w:rsidRPr="002F0FAB">
        <w:rPr>
          <w:rFonts w:hint="eastAsia"/>
        </w:rPr>
        <w:t>以下の情報を選択</w:t>
      </w:r>
      <w:r w:rsidR="00D9542A" w:rsidRPr="002F0FAB">
        <w:rPr>
          <w:rFonts w:hint="eastAsia"/>
        </w:rPr>
        <w:t>してください</w:t>
      </w:r>
      <w:r w:rsidRPr="002F0FAB">
        <w:rPr>
          <w:rFonts w:hint="eastAsia"/>
        </w:rPr>
        <w:t>。</w:t>
      </w:r>
    </w:p>
    <w:p w14:paraId="16C1F936" w14:textId="43A7502C" w:rsidR="001E662B" w:rsidRPr="00C16A70" w:rsidRDefault="001E662B" w:rsidP="00CE336D">
      <w:pPr>
        <w:ind w:leftChars="337" w:left="708"/>
      </w:pPr>
      <w:r w:rsidRPr="002F0FAB">
        <w:rPr>
          <w:rFonts w:hint="eastAsia"/>
        </w:rPr>
        <w:t>※変更・削除の際には、変更後の情報を記載し、変更・削除するユーザのみの記述ではなく申請している全ての利用者を記述</w:t>
      </w:r>
      <w:r w:rsidR="00D9542A" w:rsidRPr="002F0FAB">
        <w:rPr>
          <w:rFonts w:hint="eastAsia"/>
        </w:rPr>
        <w:t>してください</w:t>
      </w:r>
      <w:r w:rsidRPr="002F0FAB">
        <w:rPr>
          <w:rFonts w:hint="eastAsia"/>
        </w:rPr>
        <w:t>。</w:t>
      </w:r>
    </w:p>
    <w:p w14:paraId="2A8255AD" w14:textId="77777777" w:rsidR="001E662B" w:rsidRPr="00C16A70" w:rsidRDefault="001E662B" w:rsidP="00CE336D">
      <w:pPr>
        <w:ind w:leftChars="337" w:left="708"/>
      </w:pPr>
      <w:r w:rsidRPr="00C16A70">
        <w:rPr>
          <w:rFonts w:hint="eastAsia"/>
        </w:rPr>
        <w:t>新規登録</w:t>
      </w:r>
    </w:p>
    <w:p w14:paraId="651D8525" w14:textId="77777777" w:rsidR="001E662B" w:rsidRPr="00C16A70" w:rsidRDefault="001E662B" w:rsidP="002F0FAB">
      <w:pPr>
        <w:pStyle w:val="a0"/>
        <w:numPr>
          <w:ilvl w:val="0"/>
          <w:numId w:val="27"/>
        </w:numPr>
      </w:pPr>
      <w:r w:rsidRPr="00C16A70">
        <w:rPr>
          <w:rFonts w:hint="eastAsia"/>
        </w:rPr>
        <w:t xml:space="preserve">変更　</w:t>
      </w:r>
    </w:p>
    <w:p w14:paraId="3889B83B" w14:textId="77777777" w:rsidR="001E662B" w:rsidRPr="00C16A70" w:rsidRDefault="001E662B" w:rsidP="002F0FAB">
      <w:pPr>
        <w:pStyle w:val="a0"/>
        <w:numPr>
          <w:ilvl w:val="0"/>
          <w:numId w:val="27"/>
        </w:numPr>
      </w:pPr>
      <w:r w:rsidRPr="00C16A70">
        <w:rPr>
          <w:rFonts w:hint="eastAsia"/>
        </w:rPr>
        <w:t xml:space="preserve">削除　</w:t>
      </w:r>
    </w:p>
    <w:p w14:paraId="166D7678" w14:textId="77777777" w:rsidR="001E662B" w:rsidRDefault="001E662B" w:rsidP="002F0FAB">
      <w:pPr>
        <w:pStyle w:val="a0"/>
        <w:numPr>
          <w:ilvl w:val="0"/>
          <w:numId w:val="27"/>
        </w:numPr>
      </w:pPr>
      <w:r w:rsidRPr="00C16A70">
        <w:rPr>
          <w:rFonts w:hint="eastAsia"/>
        </w:rPr>
        <w:t>変更なし</w:t>
      </w:r>
    </w:p>
    <w:p w14:paraId="6145F975" w14:textId="77777777" w:rsidR="002F0FAB" w:rsidRPr="002F0FAB" w:rsidRDefault="001E662B" w:rsidP="0092698E">
      <w:pPr>
        <w:pStyle w:val="3"/>
        <w:rPr>
          <w:rFonts w:asciiTheme="minorHAnsi" w:eastAsiaTheme="minorEastAsia" w:hAnsiTheme="minorHAnsi" w:cstheme="minorBidi"/>
          <w:sz w:val="21"/>
        </w:rPr>
      </w:pPr>
      <w:bookmarkStart w:id="40" w:name="_Toc11230301"/>
      <w:r w:rsidRPr="00C16A70">
        <w:rPr>
          <w:rFonts w:hint="eastAsia"/>
        </w:rPr>
        <w:t>利用者</w:t>
      </w:r>
      <w:r w:rsidRPr="00C16A70">
        <w:rPr>
          <w:rFonts w:hint="eastAsia"/>
        </w:rPr>
        <w:t>ID</w:t>
      </w:r>
      <w:bookmarkEnd w:id="40"/>
    </w:p>
    <w:p w14:paraId="27175CD8" w14:textId="77777777" w:rsidR="00CE336D" w:rsidRDefault="001E662B" w:rsidP="002F0FAB">
      <w:pPr>
        <w:ind w:leftChars="202" w:left="424"/>
      </w:pPr>
      <w:r w:rsidRPr="00C16A70">
        <w:rPr>
          <w:rFonts w:hint="eastAsia"/>
        </w:rPr>
        <w:t>社員</w:t>
      </w:r>
      <w:r w:rsidRPr="00C16A70">
        <w:rPr>
          <w:rFonts w:hint="eastAsia"/>
        </w:rPr>
        <w:t>=7</w:t>
      </w:r>
      <w:r w:rsidRPr="00C16A70">
        <w:rPr>
          <w:rFonts w:hint="eastAsia"/>
        </w:rPr>
        <w:t>桁の数字、協働者</w:t>
      </w:r>
      <w:r w:rsidRPr="00C16A70">
        <w:rPr>
          <w:rFonts w:hint="eastAsia"/>
        </w:rPr>
        <w:t>=U*6</w:t>
      </w:r>
      <w:r w:rsidR="004E4844" w:rsidRPr="00C16A70">
        <w:rPr>
          <w:rFonts w:hint="eastAsia"/>
        </w:rPr>
        <w:t>桁の数字を記載してください。</w:t>
      </w:r>
    </w:p>
    <w:p w14:paraId="63466931" w14:textId="46519FAA" w:rsidR="0092698E" w:rsidRDefault="001E662B" w:rsidP="002F0FAB">
      <w:pPr>
        <w:ind w:leftChars="202" w:left="424"/>
      </w:pPr>
      <w:r w:rsidRPr="00C16A70">
        <w:rPr>
          <w:rFonts w:hint="eastAsia"/>
        </w:rPr>
        <w:t>※共通</w:t>
      </w:r>
      <w:r w:rsidRPr="00C16A70">
        <w:rPr>
          <w:rFonts w:hint="eastAsia"/>
        </w:rPr>
        <w:t>ID</w:t>
      </w:r>
      <w:r w:rsidRPr="00C16A70">
        <w:rPr>
          <w:rFonts w:hint="eastAsia"/>
        </w:rPr>
        <w:t>を誤って記載しないでください。</w:t>
      </w:r>
    </w:p>
    <w:p w14:paraId="32559971" w14:textId="77777777" w:rsidR="002F0FAB" w:rsidRDefault="001E662B" w:rsidP="001E662B">
      <w:pPr>
        <w:pStyle w:val="3"/>
      </w:pPr>
      <w:bookmarkStart w:id="41" w:name="_Toc11230302"/>
      <w:r w:rsidRPr="00C16A70">
        <w:rPr>
          <w:rFonts w:hint="eastAsia"/>
        </w:rPr>
        <w:t>その他事項</w:t>
      </w:r>
      <w:bookmarkEnd w:id="41"/>
    </w:p>
    <w:p w14:paraId="6B29BE35" w14:textId="18EC42D8" w:rsidR="001E662B" w:rsidRPr="00C16A70" w:rsidRDefault="001E662B" w:rsidP="002F0FAB">
      <w:pPr>
        <w:ind w:leftChars="202" w:left="424"/>
      </w:pPr>
      <w:r w:rsidRPr="00C16A70">
        <w:rPr>
          <w:rFonts w:hint="eastAsia"/>
        </w:rPr>
        <w:t>以下の情報を漏れなく記載してください。</w:t>
      </w:r>
    </w:p>
    <w:p w14:paraId="3B72F595" w14:textId="77777777" w:rsidR="001E662B" w:rsidRPr="00C16A70" w:rsidRDefault="001E662B" w:rsidP="002F0FAB">
      <w:pPr>
        <w:pStyle w:val="a"/>
        <w:ind w:leftChars="270" w:left="567"/>
      </w:pPr>
      <w:r w:rsidRPr="00C16A70">
        <w:rPr>
          <w:rFonts w:hint="eastAsia"/>
        </w:rPr>
        <w:t>端末</w:t>
      </w:r>
      <w:r w:rsidRPr="00C16A70">
        <w:rPr>
          <w:rFonts w:hint="eastAsia"/>
        </w:rPr>
        <w:t>IP</w:t>
      </w:r>
      <w:r w:rsidRPr="00C16A70">
        <w:rPr>
          <w:rFonts w:hint="eastAsia"/>
        </w:rPr>
        <w:t>アドレス</w:t>
      </w:r>
    </w:p>
    <w:p w14:paraId="4444388F" w14:textId="77777777" w:rsidR="001E662B" w:rsidRPr="00C16A70" w:rsidRDefault="001E662B" w:rsidP="002F0FAB">
      <w:pPr>
        <w:pStyle w:val="a"/>
        <w:ind w:leftChars="270" w:left="567"/>
      </w:pPr>
      <w:r w:rsidRPr="00C16A70">
        <w:rPr>
          <w:rFonts w:hint="eastAsia"/>
        </w:rPr>
        <w:t>氏名</w:t>
      </w:r>
    </w:p>
    <w:p w14:paraId="083AA137" w14:textId="77777777" w:rsidR="001E662B" w:rsidRPr="00C16A70" w:rsidRDefault="001E662B" w:rsidP="002F0FAB">
      <w:pPr>
        <w:pStyle w:val="a"/>
        <w:ind w:leftChars="270" w:left="567"/>
      </w:pPr>
      <w:r w:rsidRPr="00C16A70">
        <w:rPr>
          <w:rFonts w:hint="eastAsia"/>
        </w:rPr>
        <w:t>所属</w:t>
      </w:r>
    </w:p>
    <w:p w14:paraId="4C477799" w14:textId="3EB0C5D5" w:rsidR="001E662B" w:rsidRPr="00C16A70" w:rsidRDefault="001E662B" w:rsidP="002F0FAB">
      <w:pPr>
        <w:pStyle w:val="a"/>
        <w:ind w:leftChars="270" w:left="567"/>
      </w:pPr>
      <w:r w:rsidRPr="00C16A70">
        <w:rPr>
          <w:rFonts w:hint="eastAsia"/>
        </w:rPr>
        <w:t>役職</w:t>
      </w:r>
      <w:r w:rsidRPr="00C16A70">
        <w:br/>
      </w:r>
      <w:r w:rsidR="004E58F8">
        <w:rPr>
          <w:rFonts w:hint="eastAsia"/>
        </w:rPr>
        <w:t>※利用者は、社員および協働者とします。</w:t>
      </w:r>
    </w:p>
    <w:p w14:paraId="6CC40065" w14:textId="77777777" w:rsidR="001E662B" w:rsidRPr="00C16A70" w:rsidRDefault="001E662B" w:rsidP="002F0FAB">
      <w:pPr>
        <w:pStyle w:val="a"/>
        <w:ind w:leftChars="270" w:left="567"/>
      </w:pPr>
      <w:r w:rsidRPr="00C16A70">
        <w:rPr>
          <w:rFonts w:hint="eastAsia"/>
        </w:rPr>
        <w:t>端末名</w:t>
      </w:r>
      <w:r w:rsidRPr="00C16A70">
        <w:rPr>
          <w:rFonts w:hint="eastAsia"/>
        </w:rPr>
        <w:t xml:space="preserve"> </w:t>
      </w:r>
    </w:p>
    <w:p w14:paraId="36501E66" w14:textId="77777777" w:rsidR="001E662B" w:rsidRPr="00C16A70" w:rsidRDefault="001E662B" w:rsidP="002F0FAB">
      <w:pPr>
        <w:pStyle w:val="a"/>
        <w:ind w:leftChars="270" w:left="567"/>
      </w:pPr>
      <w:r w:rsidRPr="00C16A70">
        <w:rPr>
          <w:rFonts w:hint="eastAsia"/>
        </w:rPr>
        <w:t>E-mail</w:t>
      </w:r>
    </w:p>
    <w:p w14:paraId="3AAB04B3" w14:textId="3037229A" w:rsidR="001E662B" w:rsidRPr="00C16A70" w:rsidRDefault="001E662B" w:rsidP="002F0FAB">
      <w:pPr>
        <w:pStyle w:val="a"/>
        <w:ind w:leftChars="270" w:left="567"/>
      </w:pPr>
      <w:r w:rsidRPr="00C16A70">
        <w:rPr>
          <w:rFonts w:hint="eastAsia"/>
        </w:rPr>
        <w:t>TEL</w:t>
      </w:r>
    </w:p>
    <w:p w14:paraId="4B645246" w14:textId="77777777" w:rsidR="00B7645C" w:rsidRPr="00C16A70" w:rsidRDefault="00B7645C" w:rsidP="00B7645C">
      <w:pPr>
        <w:pStyle w:val="a"/>
        <w:numPr>
          <w:ilvl w:val="0"/>
          <w:numId w:val="0"/>
        </w:numPr>
        <w:ind w:left="1134"/>
      </w:pPr>
    </w:p>
    <w:p w14:paraId="4A959A24" w14:textId="39429BEB" w:rsidR="00B7645C" w:rsidRPr="00C16A70" w:rsidRDefault="00B7645C" w:rsidP="00B7645C">
      <w:pPr>
        <w:pStyle w:val="a"/>
        <w:numPr>
          <w:ilvl w:val="0"/>
          <w:numId w:val="0"/>
        </w:numPr>
        <w:ind w:leftChars="50" w:left="105" w:firstLineChars="400" w:firstLine="840"/>
      </w:pPr>
      <w:r w:rsidRPr="00C16A70">
        <w:rPr>
          <w:rFonts w:hint="eastAsia"/>
        </w:rPr>
        <w:t>注意事項</w:t>
      </w:r>
    </w:p>
    <w:p w14:paraId="4DE0121B" w14:textId="22647F8D" w:rsidR="001E662B" w:rsidRPr="00C16A70" w:rsidRDefault="001E662B" w:rsidP="001E662B">
      <w:pPr>
        <w:pStyle w:val="31"/>
      </w:pPr>
      <w:r w:rsidRPr="00C16A70">
        <w:rPr>
          <w:rFonts w:hint="eastAsia"/>
        </w:rPr>
        <w:t>DHCP</w:t>
      </w:r>
      <w:r w:rsidRPr="00C16A70">
        <w:rPr>
          <w:rFonts w:hint="eastAsia"/>
        </w:rPr>
        <w:t>環境、</w:t>
      </w:r>
      <w:r w:rsidRPr="00C16A70">
        <w:rPr>
          <w:rFonts w:hint="eastAsia"/>
        </w:rPr>
        <w:t>NAT</w:t>
      </w:r>
      <w:r w:rsidRPr="00C16A70">
        <w:rPr>
          <w:rFonts w:hint="eastAsia"/>
        </w:rPr>
        <w:t>環境、ターミナルサーバ環境、一部の</w:t>
      </w:r>
      <w:r w:rsidRPr="00C16A70">
        <w:rPr>
          <w:rFonts w:hint="eastAsia"/>
        </w:rPr>
        <w:t>BXO</w:t>
      </w:r>
      <w:r w:rsidRPr="00C16A70">
        <w:rPr>
          <w:rFonts w:hint="eastAsia"/>
        </w:rPr>
        <w:t>環境など、</w:t>
      </w:r>
      <w:r w:rsidRPr="00C16A70">
        <w:rPr>
          <w:rFonts w:hint="eastAsia"/>
        </w:rPr>
        <w:t>IP</w:t>
      </w:r>
      <w:r w:rsidRPr="00C16A70">
        <w:rPr>
          <w:rFonts w:hint="eastAsia"/>
        </w:rPr>
        <w:t>アドレスを特定できない端末は、</w:t>
      </w:r>
      <w:r w:rsidR="00B63C7A">
        <w:rPr>
          <w:rFonts w:hint="eastAsia"/>
        </w:rPr>
        <w:t>Web</w:t>
      </w:r>
      <w:r w:rsidR="00B63C7A">
        <w:rPr>
          <w:rFonts w:hint="eastAsia"/>
        </w:rPr>
        <w:t>アップロード</w:t>
      </w:r>
      <w:r w:rsidRPr="00C16A70">
        <w:rPr>
          <w:rFonts w:hint="eastAsia"/>
        </w:rPr>
        <w:t>を利用できません。</w:t>
      </w:r>
      <w:r w:rsidRPr="00C16A70">
        <w:rPr>
          <w:rFonts w:hint="eastAsia"/>
        </w:rPr>
        <w:t>IP</w:t>
      </w:r>
      <w:r w:rsidRPr="00C16A70">
        <w:rPr>
          <w:rFonts w:hint="eastAsia"/>
        </w:rPr>
        <w:t>アドレスが固定された端末を用意してください。</w:t>
      </w:r>
    </w:p>
    <w:p w14:paraId="08609E26" w14:textId="724640A9" w:rsidR="00B7645C" w:rsidRPr="00C16A70" w:rsidRDefault="001E662B" w:rsidP="001E662B">
      <w:pPr>
        <w:pStyle w:val="31"/>
        <w:widowControl/>
      </w:pPr>
      <w:r w:rsidRPr="00C16A70">
        <w:rPr>
          <w:rFonts w:hint="eastAsia"/>
        </w:rPr>
        <w:t>URL</w:t>
      </w:r>
      <w:r w:rsidRPr="00C16A70">
        <w:rPr>
          <w:rFonts w:hint="eastAsia"/>
        </w:rPr>
        <w:t>フィルタのシステムの制約上、</w:t>
      </w:r>
      <w:r w:rsidRPr="00C16A70">
        <w:rPr>
          <w:rFonts w:hint="eastAsia"/>
        </w:rPr>
        <w:t>rvpn</w:t>
      </w:r>
      <w:r w:rsidRPr="00C16A70">
        <w:rPr>
          <w:rFonts w:hint="eastAsia"/>
        </w:rPr>
        <w:t>接続した状態から、直接、</w:t>
      </w:r>
      <w:r w:rsidR="00B63C7A">
        <w:rPr>
          <w:rFonts w:hint="eastAsia"/>
        </w:rPr>
        <w:t>Web</w:t>
      </w:r>
      <w:r w:rsidR="00B63C7A">
        <w:rPr>
          <w:rFonts w:hint="eastAsia"/>
        </w:rPr>
        <w:t>アップロード</w:t>
      </w:r>
      <w:r w:rsidRPr="00C16A70">
        <w:rPr>
          <w:rFonts w:hint="eastAsia"/>
        </w:rPr>
        <w:t>サービスを利用できません。</w:t>
      </w:r>
    </w:p>
    <w:p w14:paraId="140F2964" w14:textId="27B8A5EF" w:rsidR="001E662B" w:rsidRDefault="001E662B" w:rsidP="00DC1012">
      <w:pPr>
        <w:pStyle w:val="31"/>
      </w:pPr>
      <w:r w:rsidRPr="00C16A70">
        <w:rPr>
          <w:rFonts w:hint="eastAsia"/>
        </w:rPr>
        <w:t>インターネット利用可能申請については、</w:t>
      </w:r>
      <w:r w:rsidRPr="00C16A70">
        <w:br/>
      </w:r>
      <w:r w:rsidRPr="00C16A70">
        <w:rPr>
          <w:rFonts w:hint="eastAsia"/>
        </w:rPr>
        <w:t>OI</w:t>
      </w:r>
      <w:r w:rsidRPr="00C16A70">
        <w:rPr>
          <w:rFonts w:hint="eastAsia"/>
        </w:rPr>
        <w:t>ヘルプデスクの「</w:t>
      </w:r>
      <w:hyperlink r:id="rId12" w:history="1">
        <w:r w:rsidRPr="00C16A70">
          <w:rPr>
            <w:rStyle w:val="af"/>
            <w:rFonts w:hint="eastAsia"/>
            <w:color w:val="auto"/>
            <w:u w:val="none"/>
          </w:rPr>
          <w:t>インターネット</w:t>
        </w:r>
        <w:r w:rsidRPr="00C16A70">
          <w:rPr>
            <w:rStyle w:val="af"/>
            <w:rFonts w:hint="eastAsia"/>
            <w:color w:val="auto"/>
            <w:u w:val="none"/>
          </w:rPr>
          <w:t>Web</w:t>
        </w:r>
        <w:r w:rsidRPr="00C16A70">
          <w:rPr>
            <w:rStyle w:val="af"/>
            <w:rFonts w:hint="eastAsia"/>
            <w:color w:val="auto"/>
            <w:u w:val="none"/>
          </w:rPr>
          <w:t>アクセス</w:t>
        </w:r>
        <w:r w:rsidRPr="00C16A70">
          <w:rPr>
            <w:rStyle w:val="af"/>
            <w:rFonts w:hint="eastAsia"/>
            <w:color w:val="auto"/>
            <w:u w:val="none"/>
          </w:rPr>
          <w:t xml:space="preserve"> </w:t>
        </w:r>
        <w:r w:rsidRPr="00C16A70">
          <w:rPr>
            <w:rStyle w:val="af"/>
            <w:rFonts w:hint="eastAsia"/>
            <w:color w:val="auto"/>
            <w:u w:val="none"/>
          </w:rPr>
          <w:t>権限申請</w:t>
        </w:r>
      </w:hyperlink>
      <w:r w:rsidRPr="00C16A70">
        <w:rPr>
          <w:rStyle w:val="affb"/>
        </w:rPr>
        <w:footnoteReference w:id="9"/>
      </w:r>
      <w:r w:rsidRPr="00C16A70">
        <w:rPr>
          <w:rFonts w:hint="eastAsia"/>
        </w:rPr>
        <w:t>」を参照</w:t>
      </w:r>
    </w:p>
    <w:p w14:paraId="1935D78C" w14:textId="2A737BC1" w:rsidR="0092698E" w:rsidRPr="00F35778" w:rsidRDefault="0092698E" w:rsidP="0092698E">
      <w:pPr>
        <w:pStyle w:val="3"/>
        <w:rPr>
          <w:color w:val="000000" w:themeColor="text1"/>
        </w:rPr>
      </w:pPr>
      <w:bookmarkStart w:id="42" w:name="_Toc11230303"/>
      <w:r w:rsidRPr="00F35778">
        <w:rPr>
          <w:rFonts w:hint="eastAsia"/>
          <w:color w:val="000000" w:themeColor="text1"/>
        </w:rPr>
        <w:t>利用者</w:t>
      </w:r>
      <w:r w:rsidRPr="00F35778">
        <w:rPr>
          <w:rFonts w:hint="eastAsia"/>
          <w:color w:val="000000" w:themeColor="text1"/>
        </w:rPr>
        <w:t>ID/IP</w:t>
      </w:r>
      <w:r w:rsidRPr="00F35778">
        <w:rPr>
          <w:rFonts w:hint="eastAsia"/>
          <w:color w:val="000000" w:themeColor="text1"/>
        </w:rPr>
        <w:t>アドレス入力チェック</w:t>
      </w:r>
      <w:bookmarkEnd w:id="42"/>
    </w:p>
    <w:p w14:paraId="2B5F5CD4" w14:textId="40EAB57D" w:rsidR="0092698E" w:rsidRDefault="008C1B0D" w:rsidP="008C1B0D">
      <w:pPr>
        <w:pStyle w:val="a3"/>
        <w:ind w:leftChars="0" w:left="993" w:firstLineChars="0" w:firstLine="0"/>
        <w:rPr>
          <w:color w:val="000000" w:themeColor="text1"/>
        </w:rPr>
      </w:pPr>
      <w:r w:rsidRPr="00F35778">
        <w:rPr>
          <w:rFonts w:hint="eastAsia"/>
          <w:color w:val="000000" w:themeColor="text1"/>
        </w:rPr>
        <w:t>3.</w:t>
      </w:r>
      <w:r w:rsidR="00D34400">
        <w:rPr>
          <w:rFonts w:hint="eastAsia"/>
          <w:color w:val="000000" w:themeColor="text1"/>
        </w:rPr>
        <w:t>7</w:t>
      </w:r>
      <w:r w:rsidRPr="00F35778">
        <w:rPr>
          <w:color w:val="000000" w:themeColor="text1"/>
        </w:rPr>
        <w:t>.1.</w:t>
      </w:r>
      <w:r w:rsidRPr="00F35778">
        <w:rPr>
          <w:rFonts w:hint="eastAsia"/>
          <w:color w:val="000000" w:themeColor="text1"/>
        </w:rPr>
        <w:t>～</w:t>
      </w:r>
      <w:r w:rsidR="00D34400">
        <w:rPr>
          <w:rFonts w:hint="eastAsia"/>
          <w:color w:val="000000" w:themeColor="text1"/>
        </w:rPr>
        <w:t>3.7</w:t>
      </w:r>
      <w:r w:rsidRPr="00F35778">
        <w:rPr>
          <w:rFonts w:hint="eastAsia"/>
          <w:color w:val="000000" w:themeColor="text1"/>
        </w:rPr>
        <w:t>.3.</w:t>
      </w:r>
      <w:r w:rsidRPr="00F35778">
        <w:rPr>
          <w:rFonts w:hint="eastAsia"/>
          <w:color w:val="000000" w:themeColor="text1"/>
        </w:rPr>
        <w:t>をすべて記入後に「利用者</w:t>
      </w:r>
      <w:r w:rsidRPr="00F35778">
        <w:rPr>
          <w:rFonts w:hint="eastAsia"/>
          <w:color w:val="000000" w:themeColor="text1"/>
        </w:rPr>
        <w:t>ID/IP</w:t>
      </w:r>
      <w:r w:rsidRPr="00F35778">
        <w:rPr>
          <w:rFonts w:hint="eastAsia"/>
          <w:color w:val="000000" w:themeColor="text1"/>
        </w:rPr>
        <w:t>アドレス入力チェック」ボタンをクリックして、各種チェックを実施してください。</w:t>
      </w:r>
    </w:p>
    <w:p w14:paraId="734ECAB8" w14:textId="582D6CEF" w:rsidR="00F35778" w:rsidRDefault="00F35778" w:rsidP="00F35778">
      <w:pPr>
        <w:pStyle w:val="a3"/>
        <w:ind w:leftChars="0" w:left="993" w:firstLineChars="0" w:firstLine="0"/>
        <w:rPr>
          <w:color w:val="000000" w:themeColor="text1"/>
        </w:rPr>
      </w:pPr>
      <w:r>
        <w:rPr>
          <w:rFonts w:hint="eastAsia"/>
          <w:color w:val="000000" w:themeColor="text1"/>
        </w:rPr>
        <w:t>すべて「</w:t>
      </w:r>
      <w:r>
        <w:rPr>
          <w:rFonts w:hint="eastAsia"/>
          <w:color w:val="000000" w:themeColor="text1"/>
        </w:rPr>
        <w:t>OK</w:t>
      </w:r>
      <w:r>
        <w:rPr>
          <w:rFonts w:hint="eastAsia"/>
          <w:color w:val="000000" w:themeColor="text1"/>
        </w:rPr>
        <w:t>」の場合のみ申請できます。</w:t>
      </w:r>
    </w:p>
    <w:p w14:paraId="61B8DF2B" w14:textId="3C4F168B" w:rsidR="00F35778" w:rsidRPr="00F35778" w:rsidRDefault="00F35778" w:rsidP="00F35778">
      <w:pPr>
        <w:pStyle w:val="a3"/>
        <w:ind w:leftChars="0" w:left="993" w:firstLineChars="0" w:firstLine="0"/>
        <w:rPr>
          <w:color w:val="000000" w:themeColor="text1"/>
        </w:rPr>
      </w:pPr>
      <w:r>
        <w:rPr>
          <w:rFonts w:hint="eastAsia"/>
          <w:color w:val="000000" w:themeColor="text1"/>
        </w:rPr>
        <w:t>注意事項：</w:t>
      </w:r>
      <w:r>
        <w:rPr>
          <w:rFonts w:hint="eastAsia"/>
          <w:color w:val="000000" w:themeColor="text1"/>
        </w:rPr>
        <w:t>Excel</w:t>
      </w:r>
      <w:r>
        <w:rPr>
          <w:rFonts w:hint="eastAsia"/>
          <w:color w:val="000000" w:themeColor="text1"/>
        </w:rPr>
        <w:t>のマクロ機能を有効にしてください。</w:t>
      </w:r>
    </w:p>
    <w:p w14:paraId="1C66121C" w14:textId="514CFD26" w:rsidR="0092698E" w:rsidRPr="00F35778" w:rsidRDefault="0092698E" w:rsidP="0092698E">
      <w:pPr>
        <w:pStyle w:val="31"/>
        <w:numPr>
          <w:ilvl w:val="0"/>
          <w:numId w:val="0"/>
        </w:numPr>
        <w:ind w:left="840"/>
        <w:rPr>
          <w:color w:val="000000" w:themeColor="text1"/>
        </w:rPr>
      </w:pPr>
    </w:p>
    <w:p w14:paraId="24B39FF8" w14:textId="77777777" w:rsidR="001E662B" w:rsidRPr="00C16A70" w:rsidRDefault="001E662B" w:rsidP="004E4844">
      <w:pPr>
        <w:pStyle w:val="3"/>
      </w:pPr>
      <w:bookmarkStart w:id="43" w:name="_Toc11230304"/>
      <w:r w:rsidRPr="00C16A70">
        <w:rPr>
          <w:rFonts w:hint="eastAsia"/>
        </w:rPr>
        <w:t>規制解除チェックリスト</w:t>
      </w:r>
      <w:bookmarkEnd w:id="43"/>
    </w:p>
    <w:p w14:paraId="0E720066" w14:textId="39C1F278" w:rsidR="007B3BA6" w:rsidRPr="00F35778" w:rsidRDefault="007B3BA6" w:rsidP="00D9542A">
      <w:pPr>
        <w:pStyle w:val="a3"/>
        <w:ind w:leftChars="337" w:left="708" w:firstLineChars="0" w:firstLine="285"/>
        <w:rPr>
          <w:color w:val="000000" w:themeColor="text1"/>
        </w:rPr>
      </w:pPr>
      <w:r w:rsidRPr="00F35778">
        <w:rPr>
          <w:rFonts w:hint="eastAsia"/>
          <w:color w:val="000000" w:themeColor="text1"/>
        </w:rPr>
        <w:t>申請者は、申請書に添付されているチェックリストに基づきチェックを実施します。</w:t>
      </w:r>
    </w:p>
    <w:p w14:paraId="203CBCC0" w14:textId="419ACFC7" w:rsidR="00DC1012" w:rsidRPr="00C16A70" w:rsidRDefault="001E662B" w:rsidP="0092698E">
      <w:pPr>
        <w:pStyle w:val="a3"/>
        <w:ind w:leftChars="337" w:left="708" w:firstLineChars="0" w:firstLine="285"/>
      </w:pPr>
      <w:r w:rsidRPr="00C16A70">
        <w:rPr>
          <w:rFonts w:hint="eastAsia"/>
        </w:rPr>
        <w:t>管理者は、申請書に添付されているチェックリストに基づきチェックされていることを確認します。尚、チェックリストは情報資産の属性に合わせてチェック項目が異なります。</w:t>
      </w:r>
    </w:p>
    <w:p w14:paraId="4E372D7C" w14:textId="01BB05B2" w:rsidR="00050792" w:rsidRDefault="00050792">
      <w:pPr>
        <w:widowControl/>
        <w:jc w:val="left"/>
      </w:pPr>
      <w:r>
        <w:br w:type="page"/>
      </w:r>
    </w:p>
    <w:p w14:paraId="1324C1D7" w14:textId="77777777" w:rsidR="002B784D" w:rsidRPr="00C16A70" w:rsidRDefault="000F1C7F" w:rsidP="002B784D">
      <w:pPr>
        <w:pStyle w:val="2"/>
      </w:pPr>
      <w:bookmarkStart w:id="44" w:name="_Ref356929553"/>
      <w:bookmarkStart w:id="45" w:name="_Ref356929557"/>
      <w:bookmarkStart w:id="46" w:name="_Ref356929617"/>
      <w:bookmarkStart w:id="47" w:name="_Toc11230305"/>
      <w:r w:rsidRPr="00C16A70">
        <w:rPr>
          <w:rFonts w:hint="eastAsia"/>
        </w:rPr>
        <w:t>決裁手続き</w:t>
      </w:r>
      <w:bookmarkEnd w:id="44"/>
      <w:bookmarkEnd w:id="45"/>
      <w:bookmarkEnd w:id="46"/>
      <w:bookmarkEnd w:id="47"/>
    </w:p>
    <w:p w14:paraId="67D388FB" w14:textId="77777777" w:rsidR="005D232D" w:rsidRDefault="00400A36" w:rsidP="009650ED">
      <w:pPr>
        <w:pStyle w:val="a3"/>
      </w:pPr>
      <w:r w:rsidRPr="00C16A70">
        <w:rPr>
          <w:rFonts w:hint="eastAsia"/>
        </w:rPr>
        <w:t>新規利用申請、更新</w:t>
      </w:r>
      <w:r w:rsidRPr="00C16A70">
        <w:rPr>
          <w:rFonts w:hint="eastAsia"/>
        </w:rPr>
        <w:t>/</w:t>
      </w:r>
      <w:r w:rsidRPr="00C16A70">
        <w:rPr>
          <w:rFonts w:hint="eastAsia"/>
        </w:rPr>
        <w:t>変更申請、利用停止申請のいずれも決裁を取得する。</w:t>
      </w:r>
      <w:r w:rsidR="00C923A7" w:rsidRPr="00C16A70">
        <w:rPr>
          <w:rFonts w:hint="eastAsia"/>
        </w:rPr>
        <w:t>以下の情報に基づいて、決裁文書を作成</w:t>
      </w:r>
      <w:r w:rsidR="00EF61C9" w:rsidRPr="00C16A70">
        <w:rPr>
          <w:rFonts w:hint="eastAsia"/>
        </w:rPr>
        <w:t>します</w:t>
      </w:r>
      <w:r w:rsidR="00C923A7" w:rsidRPr="00C16A70">
        <w:rPr>
          <w:rFonts w:hint="eastAsia"/>
        </w:rPr>
        <w:t>。</w:t>
      </w:r>
      <w:r w:rsidR="006332F7" w:rsidRPr="00C16A70">
        <w:br/>
      </w:r>
      <w:r w:rsidR="006332F7" w:rsidRPr="00C16A70">
        <w:rPr>
          <w:rFonts w:hint="eastAsia"/>
        </w:rPr>
        <w:t xml:space="preserve">　</w:t>
      </w:r>
      <w:r w:rsidR="001E662B" w:rsidRPr="00C16A70">
        <w:rPr>
          <w:rFonts w:hint="eastAsia"/>
        </w:rPr>
        <w:t>※</w:t>
      </w:r>
      <w:r w:rsidR="006332F7" w:rsidRPr="00C16A70">
        <w:rPr>
          <w:rFonts w:hint="eastAsia"/>
        </w:rPr>
        <w:t>更新</w:t>
      </w:r>
      <w:r w:rsidR="006332F7" w:rsidRPr="00C16A70">
        <w:rPr>
          <w:rFonts w:hint="eastAsia"/>
        </w:rPr>
        <w:t>/</w:t>
      </w:r>
      <w:r w:rsidR="006332F7" w:rsidRPr="00C16A70">
        <w:rPr>
          <w:rFonts w:hint="eastAsia"/>
        </w:rPr>
        <w:t>変更申請に関して、対象のサービスの</w:t>
      </w:r>
      <w:r w:rsidR="00E34D0D" w:rsidRPr="00C16A70">
        <w:rPr>
          <w:rFonts w:hint="eastAsia"/>
        </w:rPr>
        <w:t>ホスト名</w:t>
      </w:r>
      <w:r w:rsidR="006332F7" w:rsidRPr="00C16A70">
        <w:rPr>
          <w:rFonts w:hint="eastAsia"/>
        </w:rPr>
        <w:t>が変更になった場合の</w:t>
      </w:r>
      <w:r w:rsidR="006B398F" w:rsidRPr="00C16A70">
        <w:rPr>
          <w:rFonts w:hint="eastAsia"/>
        </w:rPr>
        <w:t>決</w:t>
      </w:r>
      <w:r w:rsidR="005D232D">
        <w:rPr>
          <w:rFonts w:hint="eastAsia"/>
        </w:rPr>
        <w:t xml:space="preserve"> </w:t>
      </w:r>
    </w:p>
    <w:p w14:paraId="042D06F0" w14:textId="393AF92D" w:rsidR="00C67221" w:rsidRDefault="006B398F" w:rsidP="005D232D">
      <w:pPr>
        <w:pStyle w:val="a3"/>
        <w:ind w:leftChars="605" w:left="1270" w:firstLineChars="17" w:firstLine="36"/>
      </w:pPr>
      <w:r w:rsidRPr="00C16A70">
        <w:rPr>
          <w:rFonts w:hint="eastAsia"/>
        </w:rPr>
        <w:t>裁取得</w:t>
      </w:r>
      <w:r w:rsidR="006332F7" w:rsidRPr="00C16A70">
        <w:rPr>
          <w:rFonts w:hint="eastAsia"/>
        </w:rPr>
        <w:t>は不要とな</w:t>
      </w:r>
      <w:r w:rsidR="00EF61C9" w:rsidRPr="00C16A70">
        <w:rPr>
          <w:rFonts w:hint="eastAsia"/>
        </w:rPr>
        <w:t>ります</w:t>
      </w:r>
      <w:r w:rsidR="006332F7" w:rsidRPr="00C16A70">
        <w:rPr>
          <w:rFonts w:hint="eastAsia"/>
        </w:rPr>
        <w:t>。</w:t>
      </w:r>
      <w:r w:rsidRPr="00C16A70">
        <w:rPr>
          <w:rFonts w:hint="eastAsia"/>
        </w:rPr>
        <w:t>利用者側の事由とならない</w:t>
      </w:r>
      <w:r w:rsidR="00E34D0D" w:rsidRPr="00C16A70">
        <w:rPr>
          <w:rFonts w:hint="eastAsia"/>
        </w:rPr>
        <w:t>ホスト名</w:t>
      </w:r>
      <w:r w:rsidRPr="00C16A70">
        <w:rPr>
          <w:rFonts w:hint="eastAsia"/>
        </w:rPr>
        <w:t>の変更等は決裁取得が不要</w:t>
      </w:r>
      <w:r w:rsidR="00EF61C9" w:rsidRPr="00C16A70">
        <w:rPr>
          <w:rFonts w:hint="eastAsia"/>
        </w:rPr>
        <w:t>です</w:t>
      </w:r>
      <w:r w:rsidRPr="00C16A70">
        <w:rPr>
          <w:rFonts w:hint="eastAsia"/>
        </w:rPr>
        <w:t>。</w:t>
      </w:r>
      <w:r w:rsidR="006332F7" w:rsidRPr="00C16A70">
        <w:rPr>
          <w:rFonts w:hint="eastAsia"/>
        </w:rPr>
        <w:t>（利用者側の事由（利用者の変更</w:t>
      </w:r>
      <w:r w:rsidRPr="00C16A70">
        <w:rPr>
          <w:rFonts w:hint="eastAsia"/>
        </w:rPr>
        <w:t>、端末（</w:t>
      </w:r>
      <w:r w:rsidRPr="00C16A70">
        <w:rPr>
          <w:rFonts w:hint="eastAsia"/>
        </w:rPr>
        <w:t>IP</w:t>
      </w:r>
      <w:r w:rsidRPr="00C16A70">
        <w:rPr>
          <w:rFonts w:hint="eastAsia"/>
        </w:rPr>
        <w:t>アドレス）の変更</w:t>
      </w:r>
      <w:r w:rsidR="006332F7" w:rsidRPr="00C16A70">
        <w:rPr>
          <w:rFonts w:hint="eastAsia"/>
        </w:rPr>
        <w:t>等）の際は</w:t>
      </w:r>
      <w:r w:rsidRPr="00C16A70">
        <w:rPr>
          <w:rFonts w:hint="eastAsia"/>
        </w:rPr>
        <w:t>決裁取得</w:t>
      </w:r>
      <w:r w:rsidR="006332F7" w:rsidRPr="00C16A70">
        <w:rPr>
          <w:rFonts w:hint="eastAsia"/>
        </w:rPr>
        <w:t>が必要と</w:t>
      </w:r>
      <w:r w:rsidR="00EF61C9" w:rsidRPr="00C16A70">
        <w:rPr>
          <w:rFonts w:hint="eastAsia"/>
        </w:rPr>
        <w:t>なります</w:t>
      </w:r>
      <w:r w:rsidR="006332F7" w:rsidRPr="00C16A70">
        <w:rPr>
          <w:rFonts w:hint="eastAsia"/>
        </w:rPr>
        <w:t>。）</w:t>
      </w:r>
    </w:p>
    <w:p w14:paraId="4E6FD0A5" w14:textId="77777777" w:rsidR="00727265" w:rsidRPr="00C16A70" w:rsidRDefault="00727265" w:rsidP="00BB36B0">
      <w:pPr>
        <w:pStyle w:val="3"/>
      </w:pPr>
      <w:bookmarkStart w:id="48" w:name="_Toc356472289"/>
      <w:bookmarkStart w:id="49" w:name="_Toc11230306"/>
      <w:r w:rsidRPr="00C16A70">
        <w:rPr>
          <w:rFonts w:hint="eastAsia"/>
        </w:rPr>
        <w:t>決裁文書</w:t>
      </w:r>
      <w:bookmarkEnd w:id="48"/>
      <w:bookmarkEnd w:id="49"/>
    </w:p>
    <w:p w14:paraId="6002EA0C" w14:textId="3D33932E" w:rsidR="00D40321" w:rsidRPr="00C16A70" w:rsidRDefault="000E2D73" w:rsidP="00DC1012">
      <w:pPr>
        <w:pStyle w:val="a3"/>
      </w:pPr>
      <w:r w:rsidRPr="00C16A70">
        <w:rPr>
          <w:rFonts w:hint="eastAsia"/>
        </w:rPr>
        <w:t>「</w:t>
      </w:r>
      <w:r w:rsidR="00752C82" w:rsidRPr="00C16A70">
        <w:rPr>
          <w:rFonts w:hint="eastAsia"/>
        </w:rPr>
        <w:t>汎用伺（支払なし）</w:t>
      </w:r>
      <w:r w:rsidRPr="00C16A70">
        <w:rPr>
          <w:rFonts w:hint="eastAsia"/>
        </w:rPr>
        <w:t>」</w:t>
      </w:r>
    </w:p>
    <w:p w14:paraId="6AD9C139" w14:textId="77777777" w:rsidR="00063D7B" w:rsidRPr="00C16A70" w:rsidRDefault="00063D7B" w:rsidP="00BB36B0">
      <w:pPr>
        <w:pStyle w:val="3"/>
      </w:pPr>
      <w:bookmarkStart w:id="50" w:name="_Toc11230307"/>
      <w:r w:rsidRPr="00C16A70">
        <w:rPr>
          <w:rFonts w:hint="eastAsia"/>
        </w:rPr>
        <w:t>基本情報</w:t>
      </w:r>
      <w:bookmarkEnd w:id="50"/>
    </w:p>
    <w:tbl>
      <w:tblPr>
        <w:tblStyle w:val="afb"/>
        <w:tblW w:w="8476" w:type="dxa"/>
        <w:tblInd w:w="279" w:type="dxa"/>
        <w:tblLook w:val="04A0" w:firstRow="1" w:lastRow="0" w:firstColumn="1" w:lastColumn="0" w:noHBand="0" w:noVBand="1"/>
      </w:tblPr>
      <w:tblGrid>
        <w:gridCol w:w="2126"/>
        <w:gridCol w:w="6350"/>
      </w:tblGrid>
      <w:tr w:rsidR="00063D7B" w:rsidRPr="00C16A70" w14:paraId="4B6F0052" w14:textId="77777777" w:rsidTr="00050792">
        <w:tc>
          <w:tcPr>
            <w:tcW w:w="2126" w:type="dxa"/>
            <w:shd w:val="clear" w:color="auto" w:fill="DAEEF3" w:themeFill="accent5" w:themeFillTint="33"/>
            <w:vAlign w:val="center"/>
          </w:tcPr>
          <w:p w14:paraId="3ED69301" w14:textId="77777777" w:rsidR="00063D7B" w:rsidRPr="00C16A70" w:rsidRDefault="00063D7B" w:rsidP="00090CC9">
            <w:r w:rsidRPr="00C16A70">
              <w:rPr>
                <w:rFonts w:hint="eastAsia"/>
              </w:rPr>
              <w:t>件名</w:t>
            </w:r>
          </w:p>
        </w:tc>
        <w:tc>
          <w:tcPr>
            <w:tcW w:w="6350" w:type="dxa"/>
            <w:vAlign w:val="center"/>
          </w:tcPr>
          <w:p w14:paraId="48D26B66" w14:textId="7A3B1AD5" w:rsidR="00CE087C" w:rsidRPr="00C16A70" w:rsidRDefault="00B95070" w:rsidP="00090CC9">
            <w:r w:rsidRPr="00C16A70">
              <w:rPr>
                <w:rFonts w:hint="eastAsia"/>
              </w:rPr>
              <w:t>各組織</w:t>
            </w:r>
            <w:r w:rsidR="00D460D4" w:rsidRPr="00C16A70">
              <w:rPr>
                <w:rFonts w:hint="eastAsia"/>
              </w:rPr>
              <w:t>の</w:t>
            </w:r>
            <w:r w:rsidR="00197610" w:rsidRPr="00C16A70">
              <w:rPr>
                <w:rFonts w:hint="eastAsia"/>
              </w:rPr>
              <w:t>命名ルールがある場合は、そ</w:t>
            </w:r>
            <w:r w:rsidRPr="00C16A70">
              <w:rPr>
                <w:rFonts w:hint="eastAsia"/>
              </w:rPr>
              <w:t>の指示に従う</w:t>
            </w:r>
            <w:r w:rsidR="00CE087C" w:rsidRPr="00C16A70">
              <w:rPr>
                <w:rFonts w:hint="eastAsia"/>
              </w:rPr>
              <w:t>。「</w:t>
            </w:r>
            <w:r w:rsidR="00B63C7A">
              <w:rPr>
                <w:rFonts w:hint="eastAsia"/>
              </w:rPr>
              <w:t>Web</w:t>
            </w:r>
            <w:r w:rsidR="00B63C7A">
              <w:rPr>
                <w:rFonts w:hint="eastAsia"/>
              </w:rPr>
              <w:t>アップロード</w:t>
            </w:r>
            <w:r w:rsidR="00CE087C" w:rsidRPr="00C16A70">
              <w:rPr>
                <w:rFonts w:hint="eastAsia"/>
              </w:rPr>
              <w:t>利用許可申請」を含んだ件名を推奨する</w:t>
            </w:r>
          </w:p>
        </w:tc>
      </w:tr>
      <w:tr w:rsidR="00063D7B" w:rsidRPr="00C16A70" w14:paraId="0F4F98D1" w14:textId="77777777" w:rsidTr="00050792">
        <w:tc>
          <w:tcPr>
            <w:tcW w:w="2126" w:type="dxa"/>
            <w:shd w:val="clear" w:color="auto" w:fill="DAEEF3" w:themeFill="accent5" w:themeFillTint="33"/>
            <w:vAlign w:val="center"/>
          </w:tcPr>
          <w:p w14:paraId="7C6C2293" w14:textId="77777777" w:rsidR="00063D7B" w:rsidRPr="00C16A70" w:rsidRDefault="00063D7B" w:rsidP="00090CC9">
            <w:r w:rsidRPr="00C16A70">
              <w:rPr>
                <w:rFonts w:hint="eastAsia"/>
              </w:rPr>
              <w:t>起案理由</w:t>
            </w:r>
          </w:p>
        </w:tc>
        <w:tc>
          <w:tcPr>
            <w:tcW w:w="6350" w:type="dxa"/>
            <w:vAlign w:val="center"/>
          </w:tcPr>
          <w:p w14:paraId="5B776AF8" w14:textId="77777777" w:rsidR="00063D7B" w:rsidRPr="00C16A70" w:rsidRDefault="00063D7B" w:rsidP="00090CC9">
            <w:r w:rsidRPr="00C16A70">
              <w:rPr>
                <w:rFonts w:hint="eastAsia"/>
              </w:rPr>
              <w:t>申請書の</w:t>
            </w:r>
            <w:r w:rsidR="00436D91" w:rsidRPr="00C16A70">
              <w:rPr>
                <w:rFonts w:hint="eastAsia"/>
              </w:rPr>
              <w:t>利用目的</w:t>
            </w:r>
            <w:r w:rsidR="00B95070" w:rsidRPr="00C16A70">
              <w:rPr>
                <w:rFonts w:hint="eastAsia"/>
              </w:rPr>
              <w:t>と同じ内容</w:t>
            </w:r>
            <w:r w:rsidR="00BD6ADF" w:rsidRPr="00C16A70">
              <w:rPr>
                <w:rFonts w:hint="eastAsia"/>
              </w:rPr>
              <w:t>を記載すること</w:t>
            </w:r>
          </w:p>
        </w:tc>
      </w:tr>
      <w:tr w:rsidR="00B95070" w:rsidRPr="00C16A70" w14:paraId="1A798471" w14:textId="77777777" w:rsidTr="00050792">
        <w:tc>
          <w:tcPr>
            <w:tcW w:w="2126" w:type="dxa"/>
            <w:shd w:val="clear" w:color="auto" w:fill="DAEEF3" w:themeFill="accent5" w:themeFillTint="33"/>
            <w:vAlign w:val="center"/>
          </w:tcPr>
          <w:p w14:paraId="7BA652E7" w14:textId="765EFE72" w:rsidR="00B95070" w:rsidRPr="00C16A70" w:rsidRDefault="00B95070" w:rsidP="00050792">
            <w:r w:rsidRPr="00C16A70">
              <w:rPr>
                <w:sz w:val="20"/>
                <w:szCs w:val="20"/>
              </w:rPr>
              <w:t>回付文書番号</w:t>
            </w:r>
            <w:r w:rsidRPr="00C16A70">
              <w:rPr>
                <w:rFonts w:hint="eastAsia"/>
              </w:rPr>
              <w:t>(</w:t>
            </w:r>
            <w:r w:rsidRPr="00C16A70">
              <w:rPr>
                <w:rFonts w:hint="eastAsia"/>
              </w:rPr>
              <w:t>必須</w:t>
            </w:r>
            <w:r w:rsidRPr="00C16A70">
              <w:rPr>
                <w:rFonts w:hint="eastAsia"/>
              </w:rPr>
              <w:t>)</w:t>
            </w:r>
          </w:p>
        </w:tc>
        <w:tc>
          <w:tcPr>
            <w:tcW w:w="6350" w:type="dxa"/>
            <w:vAlign w:val="center"/>
          </w:tcPr>
          <w:p w14:paraId="36C764F9" w14:textId="77777777" w:rsidR="00B95070" w:rsidRPr="00C16A70" w:rsidRDefault="003532DE" w:rsidP="00090CC9">
            <w:r w:rsidRPr="00F608A9">
              <w:rPr>
                <w:rFonts w:hint="eastAsia"/>
              </w:rPr>
              <w:t>「</w:t>
            </w:r>
            <w:r w:rsidRPr="00F608A9">
              <w:rPr>
                <w:rFonts w:hint="eastAsia"/>
              </w:rPr>
              <w:t xml:space="preserve">10. </w:t>
            </w:r>
            <w:r w:rsidRPr="00F608A9">
              <w:rPr>
                <w:rFonts w:hint="eastAsia"/>
              </w:rPr>
              <w:t>その他どれにも属さない決裁」</w:t>
            </w:r>
          </w:p>
        </w:tc>
      </w:tr>
      <w:tr w:rsidR="00063D7B" w:rsidRPr="00C16A70" w14:paraId="7C4DC3B5" w14:textId="77777777" w:rsidTr="00050792">
        <w:tc>
          <w:tcPr>
            <w:tcW w:w="2126" w:type="dxa"/>
            <w:shd w:val="clear" w:color="auto" w:fill="DAEEF3" w:themeFill="accent5" w:themeFillTint="33"/>
            <w:vAlign w:val="center"/>
          </w:tcPr>
          <w:p w14:paraId="42DAB0AD" w14:textId="77777777" w:rsidR="00063D7B" w:rsidRPr="00C16A70" w:rsidRDefault="00063D7B" w:rsidP="00090CC9">
            <w:r w:rsidRPr="00C16A70">
              <w:rPr>
                <w:rFonts w:hint="eastAsia"/>
              </w:rPr>
              <w:t>決定権者</w:t>
            </w:r>
            <w:r w:rsidRPr="00C16A70">
              <w:rPr>
                <w:rFonts w:hint="eastAsia"/>
              </w:rPr>
              <w:t>(</w:t>
            </w:r>
            <w:r w:rsidRPr="00C16A70">
              <w:rPr>
                <w:rFonts w:hint="eastAsia"/>
              </w:rPr>
              <w:t>必須</w:t>
            </w:r>
            <w:r w:rsidRPr="00C16A70">
              <w:rPr>
                <w:rFonts w:hint="eastAsia"/>
              </w:rPr>
              <w:t>)</w:t>
            </w:r>
          </w:p>
        </w:tc>
        <w:tc>
          <w:tcPr>
            <w:tcW w:w="6350" w:type="dxa"/>
            <w:vAlign w:val="center"/>
          </w:tcPr>
          <w:p w14:paraId="5AB8BD94" w14:textId="373AE0AE" w:rsidR="003D4B89" w:rsidRPr="00C16A70" w:rsidRDefault="00050792" w:rsidP="006C44A3">
            <w:r w:rsidRPr="00C16A70">
              <w:rPr>
                <w:rFonts w:hint="eastAsia"/>
              </w:rPr>
              <w:t>「</w:t>
            </w:r>
            <w:r w:rsidRPr="00C16A70">
              <w:rPr>
                <w:rFonts w:hint="eastAsia"/>
              </w:rPr>
              <w:t>3.</w:t>
            </w:r>
            <w:r w:rsidR="00D34400">
              <w:rPr>
                <w:rFonts w:hint="eastAsia"/>
              </w:rPr>
              <w:t>8</w:t>
            </w:r>
            <w:r w:rsidRPr="00C16A70">
              <w:rPr>
                <w:rFonts w:hint="eastAsia"/>
              </w:rPr>
              <w:t>.4</w:t>
            </w:r>
            <w:r w:rsidRPr="00C16A70">
              <w:rPr>
                <w:rFonts w:hint="eastAsia"/>
              </w:rPr>
              <w:t>．</w:t>
            </w:r>
            <w:r w:rsidR="00D34400">
              <w:rPr>
                <w:rFonts w:hint="eastAsia"/>
              </w:rPr>
              <w:t>決定</w:t>
            </w:r>
            <w:r>
              <w:rPr>
                <w:rFonts w:hint="eastAsia"/>
              </w:rPr>
              <w:t>権者</w:t>
            </w:r>
            <w:r w:rsidRPr="00C16A70">
              <w:rPr>
                <w:rFonts w:hint="eastAsia"/>
              </w:rPr>
              <w:t>」</w:t>
            </w:r>
            <w:r w:rsidR="003D4B89" w:rsidRPr="00C16A70">
              <w:rPr>
                <w:rFonts w:hint="eastAsia"/>
              </w:rPr>
              <w:t>」参照</w:t>
            </w:r>
          </w:p>
        </w:tc>
      </w:tr>
    </w:tbl>
    <w:p w14:paraId="09A665EB" w14:textId="77777777" w:rsidR="00D34400" w:rsidRDefault="00D34400">
      <w:pPr>
        <w:widowControl/>
        <w:jc w:val="left"/>
        <w:rPr>
          <w:rFonts w:asciiTheme="majorHAnsi" w:eastAsia="HGP創英角ｺﾞｼｯｸUB" w:hAnsiTheme="majorHAnsi" w:cstheme="majorBidi"/>
          <w:sz w:val="32"/>
        </w:rPr>
      </w:pPr>
      <w:r>
        <w:br w:type="page"/>
      </w:r>
    </w:p>
    <w:p w14:paraId="6CFF1FC4" w14:textId="7FF69C27" w:rsidR="00063D7B" w:rsidRPr="00C16A70" w:rsidRDefault="00752C82" w:rsidP="00BB36B0">
      <w:pPr>
        <w:pStyle w:val="3"/>
      </w:pPr>
      <w:bookmarkStart w:id="51" w:name="_Toc11230308"/>
      <w:r w:rsidRPr="00C16A70">
        <w:rPr>
          <w:rFonts w:hint="eastAsia"/>
        </w:rPr>
        <w:t>起案者</w:t>
      </w:r>
      <w:r w:rsidRPr="00C16A70">
        <w:rPr>
          <w:rFonts w:hint="eastAsia"/>
        </w:rPr>
        <w:t>/</w:t>
      </w:r>
      <w:r w:rsidR="009650ED" w:rsidRPr="00C16A70">
        <w:rPr>
          <w:rFonts w:hint="eastAsia"/>
        </w:rPr>
        <w:t>回覧先</w:t>
      </w:r>
      <w:bookmarkEnd w:id="51"/>
    </w:p>
    <w:tbl>
      <w:tblPr>
        <w:tblStyle w:val="afb"/>
        <w:tblW w:w="5173" w:type="pct"/>
        <w:tblInd w:w="279" w:type="dxa"/>
        <w:tblLook w:val="04A0" w:firstRow="1" w:lastRow="0" w:firstColumn="1" w:lastColumn="0" w:noHBand="0" w:noVBand="1"/>
      </w:tblPr>
      <w:tblGrid>
        <w:gridCol w:w="1701"/>
        <w:gridCol w:w="7087"/>
      </w:tblGrid>
      <w:tr w:rsidR="00752C82" w:rsidRPr="00C16A70" w14:paraId="047D3DDA" w14:textId="77777777" w:rsidTr="00D34400">
        <w:tc>
          <w:tcPr>
            <w:tcW w:w="1701" w:type="dxa"/>
            <w:shd w:val="clear" w:color="auto" w:fill="DAEEF3" w:themeFill="accent5" w:themeFillTint="33"/>
            <w:vAlign w:val="center"/>
          </w:tcPr>
          <w:p w14:paraId="12728A35" w14:textId="77777777" w:rsidR="00752C82" w:rsidRPr="00585F5E" w:rsidRDefault="00752C82" w:rsidP="00090CC9">
            <w:r w:rsidRPr="00585F5E">
              <w:rPr>
                <w:rFonts w:hint="eastAsia"/>
              </w:rPr>
              <w:t>起案者</w:t>
            </w:r>
            <w:r w:rsidRPr="00585F5E">
              <w:rPr>
                <w:rFonts w:hint="eastAsia"/>
              </w:rPr>
              <w:t>(</w:t>
            </w:r>
            <w:r w:rsidRPr="00585F5E">
              <w:rPr>
                <w:rFonts w:hint="eastAsia"/>
              </w:rPr>
              <w:t>必須</w:t>
            </w:r>
            <w:r w:rsidRPr="00585F5E">
              <w:rPr>
                <w:rFonts w:hint="eastAsia"/>
              </w:rPr>
              <w:t>)</w:t>
            </w:r>
          </w:p>
        </w:tc>
        <w:tc>
          <w:tcPr>
            <w:tcW w:w="7087" w:type="dxa"/>
            <w:vAlign w:val="center"/>
          </w:tcPr>
          <w:p w14:paraId="4F2CCB3A" w14:textId="62CADB59" w:rsidR="00752C82" w:rsidRPr="00585F5E" w:rsidRDefault="00752C82" w:rsidP="00CF322F">
            <w:pPr>
              <w:rPr>
                <w:vertAlign w:val="superscript"/>
              </w:rPr>
            </w:pPr>
            <w:r w:rsidRPr="00585F5E">
              <w:rPr>
                <w:rFonts w:hint="eastAsia"/>
              </w:rPr>
              <w:t>社員</w:t>
            </w:r>
            <w:r w:rsidR="007713F5" w:rsidRPr="00585F5E">
              <w:rPr>
                <w:rFonts w:hint="eastAsia"/>
              </w:rPr>
              <w:t>（申請者と同一であること）</w:t>
            </w:r>
            <w:r w:rsidR="007D0F3A" w:rsidRPr="00585F5E">
              <w:rPr>
                <w:rFonts w:hint="eastAsia"/>
                <w:vertAlign w:val="superscript"/>
              </w:rPr>
              <w:t>*1</w:t>
            </w:r>
          </w:p>
        </w:tc>
      </w:tr>
      <w:tr w:rsidR="00752C82" w:rsidRPr="00C16A70" w14:paraId="126A4482" w14:textId="77777777" w:rsidTr="00D34400">
        <w:tc>
          <w:tcPr>
            <w:tcW w:w="1701" w:type="dxa"/>
            <w:shd w:val="clear" w:color="auto" w:fill="DAEEF3" w:themeFill="accent5" w:themeFillTint="33"/>
            <w:vAlign w:val="center"/>
          </w:tcPr>
          <w:p w14:paraId="53BA7623" w14:textId="77777777" w:rsidR="00752C82" w:rsidRPr="00585F5E" w:rsidRDefault="00752C82" w:rsidP="00090CC9">
            <w:r w:rsidRPr="00585F5E">
              <w:rPr>
                <w:rFonts w:hint="eastAsia"/>
              </w:rPr>
              <w:t>承認者</w:t>
            </w:r>
          </w:p>
        </w:tc>
        <w:tc>
          <w:tcPr>
            <w:tcW w:w="7087" w:type="dxa"/>
            <w:vAlign w:val="center"/>
          </w:tcPr>
          <w:p w14:paraId="3353016B" w14:textId="77777777" w:rsidR="00752C82" w:rsidRPr="00585F5E" w:rsidRDefault="00436D91" w:rsidP="00FC6666">
            <w:pPr>
              <w:pStyle w:val="a3"/>
              <w:ind w:leftChars="0" w:left="0" w:firstLineChars="0" w:firstLine="0"/>
              <w:rPr>
                <w:vertAlign w:val="superscript"/>
              </w:rPr>
            </w:pPr>
            <w:r w:rsidRPr="00585F5E">
              <w:rPr>
                <w:rFonts w:hint="eastAsia"/>
              </w:rPr>
              <w:t>課長</w:t>
            </w:r>
            <w:r w:rsidR="005D6B28" w:rsidRPr="00585F5E">
              <w:rPr>
                <w:rFonts w:hint="eastAsia"/>
              </w:rPr>
              <w:t>以上</w:t>
            </w:r>
            <w:r w:rsidRPr="00585F5E">
              <w:rPr>
                <w:rFonts w:hint="eastAsia"/>
              </w:rPr>
              <w:t xml:space="preserve"> (</w:t>
            </w:r>
            <w:r w:rsidR="00BC3C32" w:rsidRPr="00585F5E">
              <w:rPr>
                <w:rFonts w:hint="eastAsia"/>
              </w:rPr>
              <w:t>各</w:t>
            </w:r>
            <w:r w:rsidRPr="00585F5E">
              <w:rPr>
                <w:rFonts w:hint="eastAsia"/>
              </w:rPr>
              <w:t>組織の指示に従う</w:t>
            </w:r>
            <w:r w:rsidRPr="00585F5E">
              <w:rPr>
                <w:rFonts w:hint="eastAsia"/>
              </w:rPr>
              <w:t>)</w:t>
            </w:r>
            <w:r w:rsidR="00FC6666" w:rsidRPr="00585F5E">
              <w:rPr>
                <w:rFonts w:hint="eastAsia"/>
              </w:rPr>
              <w:t xml:space="preserve"> </w:t>
            </w:r>
            <w:r w:rsidR="007D0F3A" w:rsidRPr="00585F5E">
              <w:rPr>
                <w:vertAlign w:val="superscript"/>
              </w:rPr>
              <w:t>*1</w:t>
            </w:r>
          </w:p>
        </w:tc>
      </w:tr>
      <w:tr w:rsidR="00752C82" w:rsidRPr="00C16A70" w14:paraId="72AA63E6" w14:textId="77777777" w:rsidTr="00D34400">
        <w:tc>
          <w:tcPr>
            <w:tcW w:w="1701" w:type="dxa"/>
            <w:shd w:val="clear" w:color="auto" w:fill="DAEEF3" w:themeFill="accent5" w:themeFillTint="33"/>
            <w:vAlign w:val="center"/>
          </w:tcPr>
          <w:p w14:paraId="11D2F284" w14:textId="77777777" w:rsidR="00752C82" w:rsidRPr="00585F5E" w:rsidRDefault="00752C82" w:rsidP="00090CC9">
            <w:r w:rsidRPr="00585F5E">
              <w:rPr>
                <w:rFonts w:hint="eastAsia"/>
              </w:rPr>
              <w:t>審査</w:t>
            </w:r>
            <w:r w:rsidRPr="00585F5E">
              <w:rPr>
                <w:rFonts w:hint="eastAsia"/>
              </w:rPr>
              <w:t>(</w:t>
            </w:r>
            <w:r w:rsidRPr="00585F5E">
              <w:rPr>
                <w:rFonts w:hint="eastAsia"/>
              </w:rPr>
              <w:t>必須</w:t>
            </w:r>
            <w:r w:rsidRPr="00585F5E">
              <w:rPr>
                <w:rFonts w:hint="eastAsia"/>
              </w:rPr>
              <w:t>)</w:t>
            </w:r>
          </w:p>
        </w:tc>
        <w:tc>
          <w:tcPr>
            <w:tcW w:w="7087" w:type="dxa"/>
            <w:vAlign w:val="center"/>
          </w:tcPr>
          <w:p w14:paraId="25DD5A35" w14:textId="47B077E5" w:rsidR="00B658D0" w:rsidRPr="00585F5E" w:rsidRDefault="00B658D0" w:rsidP="00090CC9">
            <w:r w:rsidRPr="00585F5E">
              <w:rPr>
                <w:rFonts w:hint="eastAsia"/>
              </w:rPr>
              <w:t>・「情報資産の属性」が「機密情報」</w:t>
            </w:r>
            <w:r w:rsidR="00050792" w:rsidRPr="00585F5E">
              <w:rPr>
                <w:rFonts w:hint="eastAsia"/>
              </w:rPr>
              <w:t>(</w:t>
            </w:r>
            <w:r w:rsidR="00050792" w:rsidRPr="00585F5E">
              <w:rPr>
                <w:rFonts w:hint="eastAsia"/>
              </w:rPr>
              <w:t>個人情報有無関わらず</w:t>
            </w:r>
            <w:r w:rsidR="00050792" w:rsidRPr="00585F5E">
              <w:rPr>
                <w:rFonts w:hint="eastAsia"/>
              </w:rPr>
              <w:t>)</w:t>
            </w:r>
            <w:r w:rsidRPr="00585F5E">
              <w:rPr>
                <w:rFonts w:hint="eastAsia"/>
              </w:rPr>
              <w:t>の場合</w:t>
            </w:r>
          </w:p>
          <w:p w14:paraId="64AE69C6" w14:textId="0723C900" w:rsidR="00752C82" w:rsidRPr="00585F5E" w:rsidRDefault="00C6204C" w:rsidP="00090CC9">
            <w:r w:rsidRPr="00585F5E">
              <w:rPr>
                <w:rFonts w:hint="eastAsia"/>
              </w:rPr>
              <w:t>サイバー</w:t>
            </w:r>
            <w:r w:rsidR="00EA783F" w:rsidRPr="00585F5E">
              <w:rPr>
                <w:rFonts w:hint="eastAsia"/>
              </w:rPr>
              <w:t>セキュリティ技術部</w:t>
            </w:r>
            <w:r w:rsidR="00752C82" w:rsidRPr="00585F5E">
              <w:rPr>
                <w:rFonts w:hint="eastAsia"/>
              </w:rPr>
              <w:t xml:space="preserve"> </w:t>
            </w:r>
            <w:r w:rsidR="00752C82" w:rsidRPr="00585F5E">
              <w:rPr>
                <w:rFonts w:hint="eastAsia"/>
              </w:rPr>
              <w:t>情報セキュリティ推進室</w:t>
            </w:r>
          </w:p>
          <w:p w14:paraId="4CF705A7" w14:textId="75A4632D" w:rsidR="00752C82" w:rsidRPr="00585F5E" w:rsidRDefault="00E34D0D" w:rsidP="00B658D0">
            <w:r w:rsidRPr="00585F5E">
              <w:rPr>
                <w:rFonts w:hint="eastAsia"/>
              </w:rPr>
              <w:t>「</w:t>
            </w:r>
            <w:r w:rsidR="00C869DB" w:rsidRPr="00585F5E">
              <w:rPr>
                <w:rFonts w:hint="eastAsia"/>
              </w:rPr>
              <w:t>電決</w:t>
            </w:r>
            <w:r w:rsidRPr="00585F5E">
              <w:rPr>
                <w:rFonts w:hint="eastAsia"/>
              </w:rPr>
              <w:t>＝セキュリティ技術部＝</w:t>
            </w:r>
            <w:r w:rsidR="00B658D0" w:rsidRPr="00585F5E">
              <w:rPr>
                <w:rFonts w:hint="eastAsia"/>
              </w:rPr>
              <w:t>アップロード審査グループ（機密情報）</w:t>
            </w:r>
            <w:r w:rsidRPr="00585F5E">
              <w:rPr>
                <w:rFonts w:hint="eastAsia"/>
              </w:rPr>
              <w:t>」</w:t>
            </w:r>
          </w:p>
          <w:p w14:paraId="3BA0C66A" w14:textId="77777777" w:rsidR="00B658D0" w:rsidRPr="00585F5E" w:rsidRDefault="00B658D0" w:rsidP="00B658D0"/>
          <w:p w14:paraId="234D8D20" w14:textId="6A3C88EC" w:rsidR="00B658D0" w:rsidRPr="00585F5E" w:rsidRDefault="00B658D0" w:rsidP="00B658D0">
            <w:r w:rsidRPr="00585F5E">
              <w:rPr>
                <w:rFonts w:hint="eastAsia"/>
              </w:rPr>
              <w:t>・「情報資産の属性」が「公開情報</w:t>
            </w:r>
            <w:r w:rsidR="00050792" w:rsidRPr="00585F5E">
              <w:rPr>
                <w:rFonts w:hint="eastAsia"/>
              </w:rPr>
              <w:t>（情報を発信する場合）</w:t>
            </w:r>
            <w:r w:rsidRPr="00585F5E">
              <w:rPr>
                <w:rFonts w:hint="eastAsia"/>
              </w:rPr>
              <w:t>」の場合</w:t>
            </w:r>
          </w:p>
          <w:p w14:paraId="712BD2EC" w14:textId="79FF8A3E" w:rsidR="00B658D0" w:rsidRPr="00585F5E" w:rsidRDefault="00C6204C" w:rsidP="00B658D0">
            <w:r w:rsidRPr="00585F5E">
              <w:rPr>
                <w:rFonts w:hint="eastAsia"/>
              </w:rPr>
              <w:t>サイバー</w:t>
            </w:r>
            <w:r w:rsidR="00B658D0" w:rsidRPr="00585F5E">
              <w:rPr>
                <w:rFonts w:hint="eastAsia"/>
              </w:rPr>
              <w:t>セキュリティ技術部</w:t>
            </w:r>
            <w:r w:rsidR="00B658D0" w:rsidRPr="00585F5E">
              <w:rPr>
                <w:rFonts w:hint="eastAsia"/>
              </w:rPr>
              <w:t xml:space="preserve"> </w:t>
            </w:r>
            <w:r w:rsidR="00B658D0" w:rsidRPr="00585F5E">
              <w:rPr>
                <w:rFonts w:hint="eastAsia"/>
              </w:rPr>
              <w:t>情報セキュリティ推進室</w:t>
            </w:r>
          </w:p>
          <w:p w14:paraId="121CB723" w14:textId="2F5DBDFF" w:rsidR="00B658D0" w:rsidRPr="00585F5E" w:rsidRDefault="00B658D0" w:rsidP="00050792">
            <w:r w:rsidRPr="00585F5E">
              <w:rPr>
                <w:rFonts w:hint="eastAsia"/>
              </w:rPr>
              <w:t>「</w:t>
            </w:r>
            <w:r w:rsidR="00C869DB" w:rsidRPr="00585F5E">
              <w:rPr>
                <w:rFonts w:hint="eastAsia"/>
              </w:rPr>
              <w:t>電決</w:t>
            </w:r>
            <w:r w:rsidRPr="00585F5E">
              <w:rPr>
                <w:rFonts w:hint="eastAsia"/>
              </w:rPr>
              <w:t>＝セキュリティ技術部＝アップロード審査グループ（情報発信）」</w:t>
            </w:r>
          </w:p>
        </w:tc>
      </w:tr>
      <w:tr w:rsidR="00752C82" w:rsidRPr="00C16A70" w14:paraId="6B418C27" w14:textId="77777777" w:rsidTr="00D34400">
        <w:tc>
          <w:tcPr>
            <w:tcW w:w="1701" w:type="dxa"/>
            <w:shd w:val="clear" w:color="auto" w:fill="DAEEF3" w:themeFill="accent5" w:themeFillTint="33"/>
            <w:vAlign w:val="center"/>
          </w:tcPr>
          <w:p w14:paraId="0DC75283" w14:textId="321A44A4" w:rsidR="00752C82" w:rsidRPr="00585F5E" w:rsidRDefault="00D34400" w:rsidP="00090CC9">
            <w:r w:rsidRPr="00585F5E">
              <w:rPr>
                <w:rFonts w:hint="eastAsia"/>
              </w:rPr>
              <w:t>決定</w:t>
            </w:r>
            <w:r w:rsidR="00752C82" w:rsidRPr="00585F5E">
              <w:rPr>
                <w:rFonts w:hint="eastAsia"/>
              </w:rPr>
              <w:t>権者</w:t>
            </w:r>
            <w:r w:rsidR="00752C82" w:rsidRPr="00585F5E">
              <w:rPr>
                <w:rFonts w:hint="eastAsia"/>
              </w:rPr>
              <w:t>(</w:t>
            </w:r>
            <w:r w:rsidR="00752C82" w:rsidRPr="00585F5E">
              <w:rPr>
                <w:rFonts w:hint="eastAsia"/>
              </w:rPr>
              <w:t>必須</w:t>
            </w:r>
            <w:r w:rsidR="00752C82" w:rsidRPr="00585F5E">
              <w:rPr>
                <w:rFonts w:hint="eastAsia"/>
              </w:rPr>
              <w:t>)</w:t>
            </w:r>
          </w:p>
        </w:tc>
        <w:tc>
          <w:tcPr>
            <w:tcW w:w="7087" w:type="dxa"/>
            <w:vAlign w:val="center"/>
          </w:tcPr>
          <w:p w14:paraId="32B52B0E" w14:textId="092B5A06" w:rsidR="003D4B89" w:rsidRPr="00585F5E" w:rsidRDefault="004F1BDA" w:rsidP="005D232D">
            <w:r w:rsidRPr="00585F5E">
              <w:rPr>
                <w:rFonts w:hint="eastAsia"/>
              </w:rPr>
              <w:t>「</w:t>
            </w:r>
            <w:r w:rsidRPr="00585F5E">
              <w:rPr>
                <w:rFonts w:hint="eastAsia"/>
              </w:rPr>
              <w:t>3.</w:t>
            </w:r>
            <w:r w:rsidR="00D34400" w:rsidRPr="00585F5E">
              <w:rPr>
                <w:rFonts w:hint="eastAsia"/>
              </w:rPr>
              <w:t>8</w:t>
            </w:r>
            <w:r w:rsidRPr="00585F5E">
              <w:rPr>
                <w:rFonts w:hint="eastAsia"/>
              </w:rPr>
              <w:t>.4</w:t>
            </w:r>
            <w:r w:rsidR="003D4B89" w:rsidRPr="00585F5E">
              <w:rPr>
                <w:rFonts w:hint="eastAsia"/>
              </w:rPr>
              <w:t>．</w:t>
            </w:r>
            <w:r w:rsidR="00D34400" w:rsidRPr="00585F5E">
              <w:rPr>
                <w:rFonts w:hint="eastAsia"/>
              </w:rPr>
              <w:t>決定</w:t>
            </w:r>
            <w:r w:rsidR="00050792" w:rsidRPr="00585F5E">
              <w:rPr>
                <w:rFonts w:hint="eastAsia"/>
              </w:rPr>
              <w:t>権者</w:t>
            </w:r>
            <w:r w:rsidR="003D4B89" w:rsidRPr="00585F5E">
              <w:rPr>
                <w:rFonts w:hint="eastAsia"/>
              </w:rPr>
              <w:t>」参照</w:t>
            </w:r>
          </w:p>
        </w:tc>
      </w:tr>
      <w:tr w:rsidR="00752C82" w:rsidRPr="00C16A70" w14:paraId="0CDBFD7D" w14:textId="77777777" w:rsidTr="00D34400">
        <w:tc>
          <w:tcPr>
            <w:tcW w:w="1701" w:type="dxa"/>
            <w:shd w:val="clear" w:color="auto" w:fill="DAEEF3" w:themeFill="accent5" w:themeFillTint="33"/>
            <w:vAlign w:val="center"/>
          </w:tcPr>
          <w:p w14:paraId="4CAAACBA" w14:textId="77777777" w:rsidR="00752C82" w:rsidRPr="00585F5E" w:rsidRDefault="00752C82" w:rsidP="00090CC9">
            <w:r w:rsidRPr="00585F5E">
              <w:rPr>
                <w:rFonts w:hint="eastAsia"/>
              </w:rPr>
              <w:t>意見照会先</w:t>
            </w:r>
            <w:r w:rsidRPr="00585F5E">
              <w:rPr>
                <w:rFonts w:hint="eastAsia"/>
              </w:rPr>
              <w:t>1</w:t>
            </w:r>
          </w:p>
        </w:tc>
        <w:tc>
          <w:tcPr>
            <w:tcW w:w="7087" w:type="dxa"/>
            <w:vAlign w:val="center"/>
          </w:tcPr>
          <w:p w14:paraId="2DF16B70" w14:textId="77777777" w:rsidR="001D32C6" w:rsidRPr="00585F5E" w:rsidRDefault="001D32C6" w:rsidP="001D32C6">
            <w:r w:rsidRPr="00585F5E">
              <w:rPr>
                <w:rFonts w:hint="eastAsia"/>
              </w:rPr>
              <w:t>IT</w:t>
            </w:r>
            <w:r w:rsidRPr="00585F5E">
              <w:rPr>
                <w:rFonts w:hint="eastAsia"/>
              </w:rPr>
              <w:t>マネジメント室</w:t>
            </w:r>
          </w:p>
          <w:p w14:paraId="4AB13F73" w14:textId="1F5318DD" w:rsidR="00752C82" w:rsidRPr="00585F5E" w:rsidRDefault="001D32C6" w:rsidP="00F608A9">
            <w:r w:rsidRPr="00585F5E">
              <w:rPr>
                <w:rFonts w:hint="eastAsia"/>
              </w:rPr>
              <w:t>「</w:t>
            </w:r>
            <w:r w:rsidR="00F608A9" w:rsidRPr="00585F5E">
              <w:rPr>
                <w:rFonts w:hint="eastAsia"/>
              </w:rPr>
              <w:t>電決＝ＩＴＭ＝オンラインストレージ審査グループ</w:t>
            </w:r>
            <w:r w:rsidRPr="00585F5E">
              <w:rPr>
                <w:rFonts w:hint="eastAsia"/>
              </w:rPr>
              <w:t>」</w:t>
            </w:r>
          </w:p>
        </w:tc>
      </w:tr>
      <w:tr w:rsidR="00752C82" w:rsidRPr="00C16A70" w14:paraId="028E486C" w14:textId="77777777" w:rsidTr="00D34400">
        <w:tc>
          <w:tcPr>
            <w:tcW w:w="1701" w:type="dxa"/>
            <w:shd w:val="clear" w:color="auto" w:fill="DAEEF3" w:themeFill="accent5" w:themeFillTint="33"/>
            <w:vAlign w:val="center"/>
          </w:tcPr>
          <w:p w14:paraId="6E986EA9" w14:textId="269DCB0E" w:rsidR="00752C82" w:rsidRPr="00585F5E" w:rsidRDefault="00752C82" w:rsidP="00090CC9">
            <w:r w:rsidRPr="00585F5E">
              <w:rPr>
                <w:rFonts w:hint="eastAsia"/>
              </w:rPr>
              <w:t>意見照会先</w:t>
            </w:r>
            <w:r w:rsidRPr="00585F5E">
              <w:rPr>
                <w:rFonts w:hint="eastAsia"/>
              </w:rPr>
              <w:t>2</w:t>
            </w:r>
            <w:r w:rsidR="00D34400" w:rsidRPr="00585F5E">
              <w:br/>
            </w:r>
            <w:r w:rsidR="001D32C6" w:rsidRPr="00585F5E">
              <w:rPr>
                <w:rFonts w:hint="eastAsia"/>
              </w:rPr>
              <w:t>以降</w:t>
            </w:r>
          </w:p>
        </w:tc>
        <w:tc>
          <w:tcPr>
            <w:tcW w:w="7087" w:type="dxa"/>
            <w:vAlign w:val="center"/>
          </w:tcPr>
          <w:p w14:paraId="194EE405" w14:textId="71A7633B" w:rsidR="00752C82" w:rsidRPr="00585F5E" w:rsidRDefault="001D32C6" w:rsidP="003D38FB">
            <w:r w:rsidRPr="00585F5E">
              <w:rPr>
                <w:rFonts w:hint="eastAsia"/>
              </w:rPr>
              <w:t>下記の「</w:t>
            </w:r>
            <w:r w:rsidRPr="00585F5E">
              <w:rPr>
                <w:rFonts w:hint="eastAsia"/>
              </w:rPr>
              <w:t>3.</w:t>
            </w:r>
            <w:r w:rsidR="00D34400" w:rsidRPr="00585F5E">
              <w:rPr>
                <w:rFonts w:hint="eastAsia"/>
              </w:rPr>
              <w:t>8</w:t>
            </w:r>
            <w:r w:rsidRPr="00585F5E">
              <w:rPr>
                <w:rFonts w:hint="eastAsia"/>
              </w:rPr>
              <w:t>.5</w:t>
            </w:r>
            <w:r w:rsidRPr="00585F5E">
              <w:t xml:space="preserve">. </w:t>
            </w:r>
            <w:r w:rsidRPr="00585F5E">
              <w:rPr>
                <w:rFonts w:hint="eastAsia"/>
              </w:rPr>
              <w:t>意見照会先」参照</w:t>
            </w:r>
          </w:p>
        </w:tc>
      </w:tr>
      <w:tr w:rsidR="00B14711" w:rsidRPr="00B14711" w14:paraId="3B8D417F" w14:textId="77777777" w:rsidTr="00D34400">
        <w:tc>
          <w:tcPr>
            <w:tcW w:w="1701" w:type="dxa"/>
            <w:shd w:val="clear" w:color="auto" w:fill="DAEEF3" w:themeFill="accent5" w:themeFillTint="33"/>
            <w:vAlign w:val="center"/>
          </w:tcPr>
          <w:p w14:paraId="1DADE8B7" w14:textId="5BF88685" w:rsidR="00D34400" w:rsidRPr="00585F5E" w:rsidRDefault="00D34400" w:rsidP="00090CC9">
            <w:r w:rsidRPr="00585F5E">
              <w:rPr>
                <w:rFonts w:hint="eastAsia"/>
              </w:rPr>
              <w:t>意見照会先</w:t>
            </w:r>
            <w:r w:rsidRPr="00585F5E">
              <w:rPr>
                <w:rFonts w:hint="eastAsia"/>
              </w:rPr>
              <w:t>2</w:t>
            </w:r>
            <w:r w:rsidRPr="00585F5E">
              <w:br/>
            </w:r>
            <w:r w:rsidRPr="00585F5E">
              <w:rPr>
                <w:rFonts w:hint="eastAsia"/>
              </w:rPr>
              <w:t>以降</w:t>
            </w:r>
          </w:p>
        </w:tc>
        <w:tc>
          <w:tcPr>
            <w:tcW w:w="7087" w:type="dxa"/>
            <w:vAlign w:val="center"/>
          </w:tcPr>
          <w:p w14:paraId="77D8979C" w14:textId="77777777" w:rsidR="00540C55" w:rsidRPr="00585F5E" w:rsidRDefault="00D34400" w:rsidP="00D34400">
            <w:r w:rsidRPr="00585F5E">
              <w:rPr>
                <w:rFonts w:hint="eastAsia"/>
              </w:rPr>
              <w:t>・「情報資産の属性」が「公開情報（情報を発信する場合）」の場合</w:t>
            </w:r>
          </w:p>
          <w:p w14:paraId="7C418C3A" w14:textId="4B3D3DF9" w:rsidR="00540C55" w:rsidRPr="00585F5E" w:rsidRDefault="00540C55" w:rsidP="00D34400">
            <w:r w:rsidRPr="00585F5E">
              <w:rPr>
                <w:rFonts w:hint="eastAsia"/>
              </w:rPr>
              <w:t>（ソーシャルメディア以外での情報発信やソーシャルメディアの閲覧のみは除く）</w:t>
            </w:r>
          </w:p>
          <w:p w14:paraId="26009E7A" w14:textId="720EE90C" w:rsidR="00D34400" w:rsidRPr="00585F5E" w:rsidRDefault="005510E1" w:rsidP="00D34400">
            <w:pPr>
              <w:rPr>
                <w:kern w:val="0"/>
              </w:rPr>
            </w:pPr>
            <w:r w:rsidRPr="00585F5E">
              <w:rPr>
                <w:rFonts w:hint="eastAsia"/>
                <w:kern w:val="0"/>
              </w:rPr>
              <w:t>グルーバルマーケティング本部</w:t>
            </w:r>
          </w:p>
          <w:p w14:paraId="33C58508" w14:textId="08F76DE4" w:rsidR="00D34400" w:rsidRPr="00585F5E" w:rsidRDefault="00D34400">
            <w:r w:rsidRPr="00585F5E">
              <w:rPr>
                <w:rFonts w:hint="eastAsia"/>
                <w:kern w:val="0"/>
              </w:rPr>
              <w:t>「電決＝</w:t>
            </w:r>
            <w:r w:rsidR="007A204E" w:rsidRPr="00585F5E">
              <w:rPr>
                <w:rFonts w:hint="eastAsia"/>
                <w:kern w:val="0"/>
              </w:rPr>
              <w:t>広報</w:t>
            </w:r>
            <w:r w:rsidRPr="00585F5E">
              <w:rPr>
                <w:rFonts w:hint="eastAsia"/>
                <w:kern w:val="0"/>
              </w:rPr>
              <w:t>＝ソーシャルメディア」</w:t>
            </w:r>
          </w:p>
        </w:tc>
      </w:tr>
    </w:tbl>
    <w:p w14:paraId="277CF7FB" w14:textId="77777777" w:rsidR="00763F97" w:rsidRPr="00C16A70" w:rsidRDefault="00FC6666" w:rsidP="00420CD8">
      <w:pPr>
        <w:pStyle w:val="a3"/>
        <w:ind w:leftChars="0" w:left="0" w:firstLineChars="0" w:firstLine="0"/>
        <w:rPr>
          <w:kern w:val="0"/>
        </w:rPr>
      </w:pPr>
      <w:r w:rsidRPr="00C16A70">
        <w:rPr>
          <w:rFonts w:hint="eastAsia"/>
        </w:rPr>
        <w:t xml:space="preserve">　　</w:t>
      </w:r>
      <w:r w:rsidRPr="00C16A70">
        <w:rPr>
          <w:rFonts w:hint="eastAsia"/>
        </w:rPr>
        <w:t xml:space="preserve"> *1</w:t>
      </w:r>
      <w:r w:rsidRPr="00C16A70">
        <w:rPr>
          <w:rFonts w:hint="eastAsia"/>
        </w:rPr>
        <w:t>：</w:t>
      </w:r>
      <w:r w:rsidR="00EA783F" w:rsidRPr="00C16A70">
        <w:rPr>
          <w:rFonts w:hint="eastAsia"/>
        </w:rPr>
        <w:t>公共・社会基盤分野、金融分野</w:t>
      </w:r>
      <w:r w:rsidR="00EA783F" w:rsidRPr="00C16A70">
        <w:rPr>
          <w:rFonts w:hint="eastAsia"/>
          <w:kern w:val="0"/>
        </w:rPr>
        <w:t>に所属する</w:t>
      </w:r>
      <w:r w:rsidR="00763F97" w:rsidRPr="00C16A70">
        <w:rPr>
          <w:rFonts w:hint="eastAsia"/>
          <w:kern w:val="0"/>
        </w:rPr>
        <w:t>組織の場合は、</w:t>
      </w:r>
    </w:p>
    <w:p w14:paraId="00421A21" w14:textId="77777777" w:rsidR="003D4B89" w:rsidRPr="00C16A70" w:rsidRDefault="00763F97" w:rsidP="00763F97">
      <w:pPr>
        <w:pStyle w:val="a3"/>
        <w:ind w:leftChars="0" w:left="0" w:firstLineChars="450" w:firstLine="945"/>
        <w:rPr>
          <w:kern w:val="0"/>
        </w:rPr>
      </w:pPr>
      <w:r w:rsidRPr="00C16A70">
        <w:rPr>
          <w:rFonts w:hint="eastAsia"/>
          <w:kern w:val="0"/>
        </w:rPr>
        <w:t>委任内規や個別パラメータで定められた起案者</w:t>
      </w:r>
      <w:r w:rsidRPr="00C16A70">
        <w:rPr>
          <w:rFonts w:hint="eastAsia"/>
          <w:kern w:val="0"/>
        </w:rPr>
        <w:t>/</w:t>
      </w:r>
      <w:r w:rsidR="007D0F3A" w:rsidRPr="00C16A70">
        <w:rPr>
          <w:rFonts w:hint="eastAsia"/>
          <w:kern w:val="0"/>
        </w:rPr>
        <w:t>承認者を</w:t>
      </w:r>
      <w:r w:rsidRPr="00C16A70">
        <w:rPr>
          <w:rFonts w:hint="eastAsia"/>
          <w:kern w:val="0"/>
        </w:rPr>
        <w:t>設定してください。</w:t>
      </w:r>
    </w:p>
    <w:p w14:paraId="1313FE9E" w14:textId="7161E802" w:rsidR="00050792" w:rsidRPr="00B14711" w:rsidRDefault="00D34400" w:rsidP="00D34400">
      <w:pPr>
        <w:pStyle w:val="3"/>
        <w:rPr>
          <w:color w:val="000000" w:themeColor="text1"/>
        </w:rPr>
      </w:pPr>
      <w:bookmarkStart w:id="52" w:name="_Toc11230309"/>
      <w:bookmarkStart w:id="53" w:name="_Ref356918834"/>
      <w:bookmarkStart w:id="54" w:name="_Ref356918836"/>
      <w:r w:rsidRPr="00B14711">
        <w:rPr>
          <w:rFonts w:hint="eastAsia"/>
          <w:color w:val="000000" w:themeColor="text1"/>
        </w:rPr>
        <w:t>決定権者</w:t>
      </w:r>
      <w:bookmarkEnd w:id="52"/>
    </w:p>
    <w:tbl>
      <w:tblPr>
        <w:tblStyle w:val="afb"/>
        <w:tblW w:w="7083" w:type="dxa"/>
        <w:tblLook w:val="04A0" w:firstRow="1" w:lastRow="0" w:firstColumn="1" w:lastColumn="0" w:noHBand="0" w:noVBand="1"/>
      </w:tblPr>
      <w:tblGrid>
        <w:gridCol w:w="3539"/>
        <w:gridCol w:w="3544"/>
      </w:tblGrid>
      <w:tr w:rsidR="00050792" w:rsidRPr="00C16A70" w14:paraId="2924E845" w14:textId="77777777" w:rsidTr="00050792">
        <w:trPr>
          <w:trHeight w:val="324"/>
        </w:trPr>
        <w:tc>
          <w:tcPr>
            <w:tcW w:w="3539" w:type="dxa"/>
            <w:shd w:val="clear" w:color="auto" w:fill="B6DDE8" w:themeFill="accent5" w:themeFillTint="66"/>
          </w:tcPr>
          <w:p w14:paraId="011BA9F3" w14:textId="77777777" w:rsidR="00050792" w:rsidRPr="00C16A70" w:rsidRDefault="00050792" w:rsidP="003E064D">
            <w:r w:rsidRPr="00C16A70">
              <w:rPr>
                <w:rFonts w:hint="eastAsia"/>
              </w:rPr>
              <w:t>情報資産の属性</w:t>
            </w:r>
          </w:p>
        </w:tc>
        <w:tc>
          <w:tcPr>
            <w:tcW w:w="3544" w:type="dxa"/>
            <w:shd w:val="clear" w:color="auto" w:fill="B6DDE8" w:themeFill="accent5" w:themeFillTint="66"/>
          </w:tcPr>
          <w:p w14:paraId="1D538BBF" w14:textId="372EF595" w:rsidR="00050792" w:rsidRPr="00C16A70" w:rsidRDefault="00050792" w:rsidP="003E064D">
            <w:r>
              <w:rPr>
                <w:rFonts w:hint="eastAsia"/>
              </w:rPr>
              <w:t>決裁権者</w:t>
            </w:r>
          </w:p>
        </w:tc>
      </w:tr>
      <w:tr w:rsidR="00050792" w:rsidRPr="00C16A70" w14:paraId="365B27C3" w14:textId="77777777" w:rsidTr="00050792">
        <w:tc>
          <w:tcPr>
            <w:tcW w:w="3539" w:type="dxa"/>
          </w:tcPr>
          <w:p w14:paraId="07EF61CB" w14:textId="77777777" w:rsidR="00050792" w:rsidRPr="00C16A70" w:rsidRDefault="00050792" w:rsidP="00050792">
            <w:pPr>
              <w:widowControl/>
              <w:jc w:val="left"/>
            </w:pPr>
            <w:r w:rsidRPr="00050792">
              <w:rPr>
                <w:rFonts w:hint="eastAsia"/>
              </w:rPr>
              <w:t>個人情報を含む機密情報</w:t>
            </w:r>
          </w:p>
        </w:tc>
        <w:tc>
          <w:tcPr>
            <w:tcW w:w="3544" w:type="dxa"/>
          </w:tcPr>
          <w:p w14:paraId="058765DB" w14:textId="77777777" w:rsidR="00050792" w:rsidRPr="00C16A70" w:rsidRDefault="00050792" w:rsidP="00050792">
            <w:pPr>
              <w:widowControl/>
              <w:jc w:val="left"/>
            </w:pPr>
            <w:r w:rsidRPr="00C16A70">
              <w:rPr>
                <w:rFonts w:hint="eastAsia"/>
              </w:rPr>
              <w:t>事業本部等長</w:t>
            </w:r>
          </w:p>
        </w:tc>
      </w:tr>
      <w:tr w:rsidR="00050792" w:rsidRPr="00C16A70" w14:paraId="694C3336" w14:textId="77777777" w:rsidTr="00050792">
        <w:tc>
          <w:tcPr>
            <w:tcW w:w="3539" w:type="dxa"/>
          </w:tcPr>
          <w:p w14:paraId="62113194" w14:textId="77777777" w:rsidR="00050792" w:rsidRPr="00C16A70" w:rsidRDefault="00050792" w:rsidP="00050792">
            <w:pPr>
              <w:widowControl/>
              <w:jc w:val="left"/>
            </w:pPr>
            <w:r w:rsidRPr="00050792">
              <w:rPr>
                <w:rFonts w:hint="eastAsia"/>
              </w:rPr>
              <w:t>個人情報を含まない機密情報</w:t>
            </w:r>
          </w:p>
        </w:tc>
        <w:tc>
          <w:tcPr>
            <w:tcW w:w="3544" w:type="dxa"/>
          </w:tcPr>
          <w:p w14:paraId="48A7D2BB" w14:textId="77777777" w:rsidR="00050792" w:rsidRPr="00C16A70" w:rsidRDefault="00050792" w:rsidP="00050792">
            <w:pPr>
              <w:widowControl/>
              <w:jc w:val="left"/>
            </w:pPr>
            <w:r w:rsidRPr="00C16A70">
              <w:rPr>
                <w:rFonts w:hint="eastAsia"/>
              </w:rPr>
              <w:t>統括部長相当以上</w:t>
            </w:r>
          </w:p>
        </w:tc>
      </w:tr>
      <w:tr w:rsidR="00050792" w:rsidRPr="00C16A70" w14:paraId="3B0E3604" w14:textId="77777777" w:rsidTr="00050792">
        <w:tc>
          <w:tcPr>
            <w:tcW w:w="3539" w:type="dxa"/>
          </w:tcPr>
          <w:p w14:paraId="2B55924F" w14:textId="77777777" w:rsidR="00050792" w:rsidRPr="00C16A70" w:rsidRDefault="00050792" w:rsidP="00050792">
            <w:pPr>
              <w:widowControl/>
              <w:jc w:val="left"/>
            </w:pPr>
            <w:r w:rsidRPr="00050792">
              <w:rPr>
                <w:rFonts w:hint="eastAsia"/>
              </w:rPr>
              <w:t>公開情報（情報を発信する場合）</w:t>
            </w:r>
          </w:p>
        </w:tc>
        <w:tc>
          <w:tcPr>
            <w:tcW w:w="3544" w:type="dxa"/>
          </w:tcPr>
          <w:p w14:paraId="0CDAA590" w14:textId="77777777" w:rsidR="00050792" w:rsidRPr="00C16A70" w:rsidRDefault="00050792" w:rsidP="00050792">
            <w:pPr>
              <w:widowControl/>
              <w:jc w:val="left"/>
            </w:pPr>
            <w:r w:rsidRPr="00C16A70">
              <w:rPr>
                <w:rFonts w:hint="eastAsia"/>
              </w:rPr>
              <w:t>部長相当以上</w:t>
            </w:r>
          </w:p>
        </w:tc>
      </w:tr>
    </w:tbl>
    <w:p w14:paraId="46F07948" w14:textId="2B3B13D7" w:rsidR="00CB79B6" w:rsidRPr="00C16A70" w:rsidRDefault="00050792" w:rsidP="00CB79B6">
      <w:pPr>
        <w:pStyle w:val="3"/>
      </w:pPr>
      <w:bookmarkStart w:id="55" w:name="_Toc11230310"/>
      <w:r w:rsidRPr="00C16A70">
        <w:rPr>
          <w:rFonts w:hint="eastAsia"/>
        </w:rPr>
        <w:t>意見照会先</w:t>
      </w:r>
      <w:bookmarkEnd w:id="53"/>
      <w:bookmarkEnd w:id="54"/>
      <w:bookmarkEnd w:id="55"/>
    </w:p>
    <w:p w14:paraId="5E182512" w14:textId="4FA0AA4F" w:rsidR="00090CC9" w:rsidRPr="00C16A70" w:rsidRDefault="00CB79B6" w:rsidP="00090CC9">
      <w:pPr>
        <w:pStyle w:val="a3"/>
      </w:pPr>
      <w:r>
        <w:rPr>
          <w:rFonts w:hint="eastAsia"/>
        </w:rPr>
        <w:t>該当のホームページ</w:t>
      </w:r>
      <w:r>
        <w:rPr>
          <w:rStyle w:val="affb"/>
        </w:rPr>
        <w:footnoteReference w:id="10"/>
      </w:r>
      <w:r>
        <w:rPr>
          <w:rFonts w:hint="eastAsia"/>
        </w:rPr>
        <w:t>を参照してください。</w:t>
      </w:r>
      <w:r w:rsidR="00D34400">
        <w:br/>
      </w:r>
    </w:p>
    <w:p w14:paraId="5F530B03" w14:textId="77777777" w:rsidR="005920AA" w:rsidRPr="00C16A70" w:rsidRDefault="005920AA" w:rsidP="00BB36B0">
      <w:pPr>
        <w:pStyle w:val="3"/>
      </w:pPr>
      <w:bookmarkStart w:id="56" w:name="_Toc11230311"/>
      <w:r w:rsidRPr="00C16A70">
        <w:rPr>
          <w:rFonts w:hint="eastAsia"/>
        </w:rPr>
        <w:t>添付ファイル</w:t>
      </w:r>
      <w:bookmarkEnd w:id="56"/>
    </w:p>
    <w:p w14:paraId="09E3042D" w14:textId="72D8494B" w:rsidR="00C364A5" w:rsidRDefault="00C364A5" w:rsidP="00C364A5">
      <w:pPr>
        <w:pStyle w:val="a3"/>
      </w:pPr>
      <w:r>
        <w:rPr>
          <w:rFonts w:hint="eastAsia"/>
        </w:rPr>
        <w:t>「別紙</w:t>
      </w:r>
      <w:r>
        <w:rPr>
          <w:rFonts w:hint="eastAsia"/>
        </w:rPr>
        <w:t>1</w:t>
      </w:r>
      <w:r>
        <w:rPr>
          <w:rFonts w:hint="eastAsia"/>
        </w:rPr>
        <w:t>：</w:t>
      </w:r>
      <w:r>
        <w:rPr>
          <w:rFonts w:hint="eastAsia"/>
        </w:rPr>
        <w:t>Web</w:t>
      </w:r>
      <w:r>
        <w:rPr>
          <w:rFonts w:hint="eastAsia"/>
        </w:rPr>
        <w:t>アップロード利用許可申請書」を添付します。</w:t>
      </w:r>
    </w:p>
    <w:p w14:paraId="6523D6C3" w14:textId="777C1E0C" w:rsidR="00C364A5" w:rsidRDefault="00C364A5" w:rsidP="00C364A5">
      <w:pPr>
        <w:pStyle w:val="a3"/>
      </w:pPr>
      <w:r>
        <w:rPr>
          <w:rFonts w:hint="eastAsia"/>
        </w:rPr>
        <w:t>新規の場合、次の資料も添付します。</w:t>
      </w:r>
    </w:p>
    <w:p w14:paraId="2AF2DB52" w14:textId="73D2D546" w:rsidR="00C364A5" w:rsidRDefault="00C364A5" w:rsidP="00C364A5">
      <w:pPr>
        <w:pStyle w:val="a3"/>
      </w:pPr>
      <w:r>
        <w:rPr>
          <w:rFonts w:hint="eastAsia"/>
        </w:rPr>
        <w:t>アップロードする情報資産の属性が「個人情報を含む機密情報」の場合</w:t>
      </w:r>
    </w:p>
    <w:p w14:paraId="41D4A285" w14:textId="6D9449AF" w:rsidR="00C364A5" w:rsidRDefault="00C364A5" w:rsidP="00C364A5">
      <w:pPr>
        <w:pStyle w:val="a3"/>
      </w:pPr>
      <w:r>
        <w:rPr>
          <w:rFonts w:hint="eastAsia"/>
        </w:rPr>
        <w:t>チェックリスト</w:t>
      </w:r>
      <w:r>
        <w:rPr>
          <w:rFonts w:hint="eastAsia"/>
        </w:rPr>
        <w:t>No.1</w:t>
      </w:r>
      <w:r>
        <w:rPr>
          <w:rFonts w:hint="eastAsia"/>
        </w:rPr>
        <w:t>の証跡を添付</w:t>
      </w:r>
    </w:p>
    <w:p w14:paraId="156B97F8" w14:textId="123863DD" w:rsidR="00C364A5" w:rsidRDefault="00C364A5" w:rsidP="00C364A5">
      <w:pPr>
        <w:pStyle w:val="a3"/>
      </w:pPr>
      <w:r>
        <w:rPr>
          <w:rFonts w:hint="eastAsia"/>
        </w:rPr>
        <w:t>チェックリストの</w:t>
      </w:r>
      <w:r>
        <w:rPr>
          <w:rFonts w:hint="eastAsia"/>
        </w:rPr>
        <w:t>No.27,28</w:t>
      </w:r>
      <w:r>
        <w:rPr>
          <w:rFonts w:hint="eastAsia"/>
        </w:rPr>
        <w:t>をチェックした場合は、その証跡も添付</w:t>
      </w:r>
    </w:p>
    <w:p w14:paraId="5BB1BBCA" w14:textId="6F11C089" w:rsidR="00C364A5" w:rsidRDefault="00C364A5" w:rsidP="00C364A5">
      <w:pPr>
        <w:pStyle w:val="a3"/>
      </w:pPr>
      <w:r>
        <w:rPr>
          <w:rFonts w:hint="eastAsia"/>
        </w:rPr>
        <w:t>アップロードする情報資産の属性が「個人情報を含まない機密情報」の場合</w:t>
      </w:r>
    </w:p>
    <w:p w14:paraId="4C7E2526" w14:textId="2B94D2B4" w:rsidR="00C364A5" w:rsidRDefault="00C364A5" w:rsidP="00C364A5">
      <w:pPr>
        <w:pStyle w:val="a3"/>
      </w:pPr>
      <w:r>
        <w:rPr>
          <w:rFonts w:hint="eastAsia"/>
        </w:rPr>
        <w:t>チェックリスト</w:t>
      </w:r>
      <w:r>
        <w:rPr>
          <w:rFonts w:hint="eastAsia"/>
        </w:rPr>
        <w:t>No.2</w:t>
      </w:r>
      <w:r>
        <w:rPr>
          <w:rFonts w:hint="eastAsia"/>
        </w:rPr>
        <w:t>の証跡を添付</w:t>
      </w:r>
    </w:p>
    <w:p w14:paraId="1E640ACF" w14:textId="4F6175F7" w:rsidR="00C364A5" w:rsidRDefault="00C364A5" w:rsidP="00C364A5">
      <w:pPr>
        <w:pStyle w:val="a3"/>
      </w:pPr>
      <w:r>
        <w:rPr>
          <w:rFonts w:hint="eastAsia"/>
        </w:rPr>
        <w:t>チェックリストの</w:t>
      </w:r>
      <w:r>
        <w:rPr>
          <w:rFonts w:hint="eastAsia"/>
        </w:rPr>
        <w:t>No.27,28</w:t>
      </w:r>
      <w:r>
        <w:rPr>
          <w:rFonts w:hint="eastAsia"/>
        </w:rPr>
        <w:t>をチェックした場合は、その証跡も添付</w:t>
      </w:r>
    </w:p>
    <w:p w14:paraId="7EFF5F2B" w14:textId="7BBE9F61" w:rsidR="00C364A5" w:rsidRDefault="00C364A5" w:rsidP="00C364A5">
      <w:pPr>
        <w:pStyle w:val="a3"/>
      </w:pPr>
      <w:r>
        <w:rPr>
          <w:rFonts w:hint="eastAsia"/>
        </w:rPr>
        <w:t>アップロードする情報資産の属性が「公開情報（情報を発信する場合）」の場合</w:t>
      </w:r>
    </w:p>
    <w:p w14:paraId="25F2E8C3" w14:textId="39657ECD" w:rsidR="00C364A5" w:rsidRDefault="00C364A5" w:rsidP="00C364A5">
      <w:pPr>
        <w:pStyle w:val="a3"/>
      </w:pPr>
      <w:r>
        <w:rPr>
          <w:rFonts w:hint="eastAsia"/>
        </w:rPr>
        <w:t>チェックリスト</w:t>
      </w:r>
      <w:r>
        <w:rPr>
          <w:rFonts w:hint="eastAsia"/>
        </w:rPr>
        <w:t>No.20</w:t>
      </w:r>
      <w:r>
        <w:rPr>
          <w:rFonts w:hint="eastAsia"/>
        </w:rPr>
        <w:t>の証跡を添付</w:t>
      </w:r>
    </w:p>
    <w:p w14:paraId="201750D4" w14:textId="5AF546AB" w:rsidR="00A2569D" w:rsidRPr="00050792" w:rsidRDefault="00A2569D" w:rsidP="00DC1012">
      <w:pPr>
        <w:pStyle w:val="a3"/>
        <w:rPr>
          <w:color w:val="000000" w:themeColor="text1"/>
        </w:rPr>
      </w:pPr>
    </w:p>
    <w:p w14:paraId="43F3FB66" w14:textId="77777777" w:rsidR="005920AA" w:rsidRPr="00C16A70" w:rsidRDefault="005920AA" w:rsidP="00BB36B0">
      <w:pPr>
        <w:pStyle w:val="3"/>
      </w:pPr>
      <w:bookmarkStart w:id="57" w:name="_Toc11230312"/>
      <w:r w:rsidRPr="00C16A70">
        <w:rPr>
          <w:rFonts w:hint="eastAsia"/>
        </w:rPr>
        <w:t>その他</w:t>
      </w:r>
      <w:bookmarkEnd w:id="57"/>
    </w:p>
    <w:p w14:paraId="60E554C7" w14:textId="77777777" w:rsidR="005920AA" w:rsidRPr="00C16A70" w:rsidRDefault="005C03D3" w:rsidP="00266361">
      <w:pPr>
        <w:pStyle w:val="a3"/>
      </w:pPr>
      <w:r w:rsidRPr="00C16A70">
        <w:rPr>
          <w:rFonts w:hint="eastAsia"/>
        </w:rPr>
        <w:t>その他、</w:t>
      </w:r>
      <w:r w:rsidR="00266361" w:rsidRPr="00C16A70">
        <w:rPr>
          <w:rFonts w:hint="eastAsia"/>
        </w:rPr>
        <w:t>特記事項がある場合は、</w:t>
      </w:r>
      <w:r w:rsidRPr="00C16A70">
        <w:rPr>
          <w:rFonts w:hint="eastAsia"/>
        </w:rPr>
        <w:t>合わせて</w:t>
      </w:r>
      <w:r w:rsidR="00266361" w:rsidRPr="00C16A70">
        <w:rPr>
          <w:rFonts w:hint="eastAsia"/>
        </w:rPr>
        <w:t>「</w:t>
      </w:r>
      <w:r w:rsidR="005920AA" w:rsidRPr="00C16A70">
        <w:rPr>
          <w:rFonts w:hint="eastAsia"/>
        </w:rPr>
        <w:t>詳細情報</w:t>
      </w:r>
      <w:r w:rsidR="00266361" w:rsidRPr="00C16A70">
        <w:rPr>
          <w:rFonts w:hint="eastAsia"/>
        </w:rPr>
        <w:t>」へ記載</w:t>
      </w:r>
      <w:r w:rsidR="00EF61C9" w:rsidRPr="00C16A70">
        <w:rPr>
          <w:rFonts w:hint="eastAsia"/>
        </w:rPr>
        <w:t>します</w:t>
      </w:r>
      <w:r w:rsidR="00266361" w:rsidRPr="00C16A70">
        <w:rPr>
          <w:rFonts w:hint="eastAsia"/>
        </w:rPr>
        <w:t>。</w:t>
      </w:r>
    </w:p>
    <w:p w14:paraId="58F232D5" w14:textId="305EB5B9" w:rsidR="009C4D53" w:rsidRDefault="009C4D53">
      <w:pPr>
        <w:widowControl/>
        <w:jc w:val="left"/>
      </w:pPr>
      <w:r>
        <w:br w:type="page"/>
      </w:r>
    </w:p>
    <w:p w14:paraId="5E94EC5E" w14:textId="793CAE4C" w:rsidR="00FD766D" w:rsidRPr="00C16A70" w:rsidRDefault="00612C82" w:rsidP="00FD766D">
      <w:pPr>
        <w:pStyle w:val="2"/>
      </w:pPr>
      <w:bookmarkStart w:id="58" w:name="_Toc11230313"/>
      <w:r w:rsidRPr="00C16A70">
        <w:rPr>
          <w:rFonts w:hint="eastAsia"/>
        </w:rPr>
        <w:t>決裁</w:t>
      </w:r>
      <w:r w:rsidR="004E4844" w:rsidRPr="00C16A70">
        <w:rPr>
          <w:rFonts w:hint="eastAsia"/>
        </w:rPr>
        <w:t>取得</w:t>
      </w:r>
      <w:r w:rsidRPr="00C16A70">
        <w:rPr>
          <w:rFonts w:hint="eastAsia"/>
        </w:rPr>
        <w:t>後</w:t>
      </w:r>
      <w:r w:rsidR="009707DB" w:rsidRPr="00C16A70">
        <w:rPr>
          <w:rFonts w:hint="eastAsia"/>
        </w:rPr>
        <w:t>の</w:t>
      </w:r>
      <w:r w:rsidR="00FD766D" w:rsidRPr="00C16A70">
        <w:rPr>
          <w:rFonts w:hint="eastAsia"/>
        </w:rPr>
        <w:t>手続き</w:t>
      </w:r>
      <w:bookmarkEnd w:id="58"/>
    </w:p>
    <w:p w14:paraId="123CCDEF" w14:textId="77777777" w:rsidR="00FD766D" w:rsidRPr="00C16A70" w:rsidRDefault="00D16D85" w:rsidP="00FD766D">
      <w:pPr>
        <w:pStyle w:val="3"/>
      </w:pPr>
      <w:bookmarkStart w:id="59" w:name="_Ref357087511"/>
      <w:bookmarkStart w:id="60" w:name="_Ref357087514"/>
      <w:bookmarkStart w:id="61" w:name="_Toc11230314"/>
      <w:r w:rsidRPr="00C16A70">
        <w:rPr>
          <w:rFonts w:hint="eastAsia"/>
        </w:rPr>
        <w:t>URL</w:t>
      </w:r>
      <w:r w:rsidR="00FD766D" w:rsidRPr="00C16A70">
        <w:rPr>
          <w:rFonts w:hint="eastAsia"/>
        </w:rPr>
        <w:t>フィルタ</w:t>
      </w:r>
      <w:r w:rsidR="009707DB" w:rsidRPr="00C16A70">
        <w:rPr>
          <w:rFonts w:hint="eastAsia"/>
        </w:rPr>
        <w:t>の</w:t>
      </w:r>
      <w:r w:rsidR="00FD766D" w:rsidRPr="00C16A70">
        <w:rPr>
          <w:rFonts w:hint="eastAsia"/>
        </w:rPr>
        <w:t>設定依頼</w:t>
      </w:r>
      <w:bookmarkEnd w:id="59"/>
      <w:bookmarkEnd w:id="60"/>
      <w:bookmarkEnd w:id="61"/>
    </w:p>
    <w:p w14:paraId="41B4FFFF" w14:textId="2543E76B" w:rsidR="009707DB" w:rsidRPr="00C16A70" w:rsidRDefault="009707DB" w:rsidP="009707DB">
      <w:pPr>
        <w:pStyle w:val="a3"/>
      </w:pPr>
      <w:r w:rsidRPr="00C16A70">
        <w:rPr>
          <w:rFonts w:hint="eastAsia"/>
        </w:rPr>
        <w:t>決裁</w:t>
      </w:r>
      <w:r w:rsidR="004E4844" w:rsidRPr="00C16A70">
        <w:rPr>
          <w:rFonts w:hint="eastAsia"/>
        </w:rPr>
        <w:t>取得</w:t>
      </w:r>
      <w:r w:rsidRPr="00C16A70">
        <w:rPr>
          <w:rFonts w:hint="eastAsia"/>
        </w:rPr>
        <w:t>後、申請者は、下記の社内システム統括組織の指定窓口</w:t>
      </w:r>
      <w:r w:rsidR="007D7FF8" w:rsidRPr="00C16A70">
        <w:rPr>
          <w:rFonts w:hint="eastAsia"/>
        </w:rPr>
        <w:t>(</w:t>
      </w:r>
      <w:r w:rsidR="00655B90" w:rsidRPr="00C16A70">
        <w:rPr>
          <w:rFonts w:hint="eastAsia"/>
        </w:rPr>
        <w:t>IT</w:t>
      </w:r>
      <w:r w:rsidR="00655B90" w:rsidRPr="00C16A70">
        <w:rPr>
          <w:rFonts w:hint="eastAsia"/>
        </w:rPr>
        <w:t>マネジメント室</w:t>
      </w:r>
      <w:r w:rsidR="00655B90" w:rsidRPr="00C16A70">
        <w:rPr>
          <w:rFonts w:hint="eastAsia"/>
        </w:rPr>
        <w:t xml:space="preserve"> </w:t>
      </w:r>
      <w:r w:rsidR="00655B90" w:rsidRPr="00C16A70">
        <w:rPr>
          <w:rFonts w:hint="eastAsia"/>
        </w:rPr>
        <w:t>システム開発担当</w:t>
      </w:r>
      <w:r w:rsidRPr="00C16A70">
        <w:rPr>
          <w:rFonts w:hint="eastAsia"/>
        </w:rPr>
        <w:t>の</w:t>
      </w:r>
      <w:r w:rsidR="00655B90" w:rsidRPr="00C16A70">
        <w:rPr>
          <w:rFonts w:hint="eastAsia"/>
        </w:rPr>
        <w:t>設定依頼</w:t>
      </w:r>
      <w:r w:rsidRPr="00C16A70">
        <w:rPr>
          <w:rFonts w:hint="eastAsia"/>
        </w:rPr>
        <w:t>用メールアドレス</w:t>
      </w:r>
      <w:r w:rsidR="007D7FF8" w:rsidRPr="00C16A70">
        <w:rPr>
          <w:rFonts w:hint="eastAsia"/>
        </w:rPr>
        <w:t>)</w:t>
      </w:r>
      <w:r w:rsidR="007D7FF8" w:rsidRPr="00C16A70">
        <w:rPr>
          <w:rFonts w:hint="eastAsia"/>
        </w:rPr>
        <w:t>および関連窓口</w:t>
      </w:r>
      <w:r w:rsidRPr="00C16A70">
        <w:rPr>
          <w:rFonts w:hint="eastAsia"/>
        </w:rPr>
        <w:t>へ、</w:t>
      </w:r>
      <w:r w:rsidR="007D7FF8" w:rsidRPr="00C16A70">
        <w:rPr>
          <w:rFonts w:hint="eastAsia"/>
        </w:rPr>
        <w:t>URL</w:t>
      </w:r>
      <w:r w:rsidR="007D7FF8" w:rsidRPr="00C16A70">
        <w:rPr>
          <w:rFonts w:hint="eastAsia"/>
        </w:rPr>
        <w:t>フィルタの</w:t>
      </w:r>
      <w:r w:rsidRPr="00C16A70">
        <w:rPr>
          <w:rFonts w:hint="eastAsia"/>
        </w:rPr>
        <w:t>設定依頼メールを送付</w:t>
      </w:r>
      <w:r w:rsidR="00EF61C9" w:rsidRPr="00C16A70">
        <w:rPr>
          <w:rFonts w:hint="eastAsia"/>
        </w:rPr>
        <w:t>します</w:t>
      </w:r>
      <w:r w:rsidRPr="00C16A70">
        <w:rPr>
          <w:rFonts w:hint="eastAsia"/>
        </w:rPr>
        <w:t>。</w:t>
      </w:r>
      <w:r w:rsidR="007D7FF8" w:rsidRPr="00C16A70">
        <w:rPr>
          <w:rFonts w:hint="eastAsia"/>
        </w:rPr>
        <w:t>URL</w:t>
      </w:r>
      <w:r w:rsidR="007D7FF8" w:rsidRPr="00C16A70">
        <w:rPr>
          <w:rFonts w:hint="eastAsia"/>
        </w:rPr>
        <w:t>フィルタの設定依頼メールを送付する時に、</w:t>
      </w:r>
      <w:r w:rsidRPr="00C16A70">
        <w:rPr>
          <w:rFonts w:hint="eastAsia"/>
        </w:rPr>
        <w:t>申請書と</w:t>
      </w:r>
      <w:r w:rsidR="007D7FF8" w:rsidRPr="00C16A70">
        <w:rPr>
          <w:rFonts w:hint="eastAsia"/>
        </w:rPr>
        <w:t>承認済みの</w:t>
      </w:r>
      <w:r w:rsidRPr="00C16A70">
        <w:rPr>
          <w:rFonts w:hint="eastAsia"/>
        </w:rPr>
        <w:t>決裁文書</w:t>
      </w:r>
      <w:r w:rsidRPr="00C16A70">
        <w:rPr>
          <w:rFonts w:hint="eastAsia"/>
        </w:rPr>
        <w:t>(PDF)</w:t>
      </w:r>
      <w:r w:rsidR="007D7FF8" w:rsidRPr="00C16A70">
        <w:rPr>
          <w:rFonts w:hint="eastAsia"/>
        </w:rPr>
        <w:t>も、メール</w:t>
      </w:r>
      <w:r w:rsidRPr="00C16A70">
        <w:rPr>
          <w:rFonts w:hint="eastAsia"/>
        </w:rPr>
        <w:t>添付</w:t>
      </w:r>
      <w:r w:rsidR="00EF61C9" w:rsidRPr="00C16A70">
        <w:rPr>
          <w:rFonts w:hint="eastAsia"/>
        </w:rPr>
        <w:t>します</w:t>
      </w:r>
      <w:r w:rsidR="007D7FF8" w:rsidRPr="00C16A70">
        <w:rPr>
          <w:rFonts w:hint="eastAsia"/>
        </w:rPr>
        <w:t>。</w:t>
      </w:r>
      <w:r w:rsidR="004C679F" w:rsidRPr="00C16A70">
        <w:br/>
      </w:r>
      <w:r w:rsidR="00E23C0A">
        <w:rPr>
          <w:rFonts w:hint="eastAsia"/>
        </w:rPr>
        <w:t xml:space="preserve">　</w:t>
      </w:r>
      <w:r w:rsidR="00E23C0A" w:rsidRPr="00145DA3">
        <w:rPr>
          <w:rFonts w:hint="eastAsia"/>
        </w:rPr>
        <w:t>※独立</w:t>
      </w:r>
      <w:r w:rsidR="00E23C0A" w:rsidRPr="00145DA3">
        <w:rPr>
          <w:rFonts w:hint="eastAsia"/>
        </w:rPr>
        <w:t>LAN</w:t>
      </w:r>
      <w:r w:rsidR="00E23C0A" w:rsidRPr="00145DA3">
        <w:rPr>
          <w:rFonts w:hint="eastAsia"/>
        </w:rPr>
        <w:t>については申請は不要です。</w:t>
      </w:r>
    </w:p>
    <w:p w14:paraId="57CDBFFD" w14:textId="77777777" w:rsidR="007D7FF8" w:rsidRPr="00C16A70" w:rsidRDefault="007D7FF8" w:rsidP="009707DB">
      <w:pPr>
        <w:pStyle w:val="a3"/>
      </w:pPr>
    </w:p>
    <w:p w14:paraId="0B4B2B66" w14:textId="77777777" w:rsidR="00F12D91" w:rsidRPr="00C16A70" w:rsidRDefault="00F12D91" w:rsidP="009707DB">
      <w:pPr>
        <w:pStyle w:val="a3"/>
      </w:pPr>
      <w:r w:rsidRPr="00C16A70">
        <w:rPr>
          <w:rFonts w:hint="eastAsia"/>
        </w:rPr>
        <w:t>送付情報</w:t>
      </w:r>
    </w:p>
    <w:p w14:paraId="5DCC9D67" w14:textId="0188B102" w:rsidR="009707DB" w:rsidRPr="00C16A70" w:rsidRDefault="009707DB" w:rsidP="007D7FF8">
      <w:pPr>
        <w:pStyle w:val="a"/>
      </w:pPr>
      <w:r w:rsidRPr="00C16A70">
        <w:rPr>
          <w:rFonts w:hint="eastAsia"/>
        </w:rPr>
        <w:t>件名</w:t>
      </w:r>
      <w:r w:rsidR="00072954" w:rsidRPr="00C16A70">
        <w:rPr>
          <w:rFonts w:hint="eastAsia"/>
        </w:rPr>
        <w:t>「</w:t>
      </w:r>
      <w:r w:rsidR="00B63C7A">
        <w:rPr>
          <w:rFonts w:hint="eastAsia"/>
        </w:rPr>
        <w:t>Web</w:t>
      </w:r>
      <w:r w:rsidR="00B63C7A">
        <w:rPr>
          <w:rFonts w:hint="eastAsia"/>
        </w:rPr>
        <w:t>アップロード</w:t>
      </w:r>
      <w:r w:rsidR="007D7FF8" w:rsidRPr="00C16A70">
        <w:rPr>
          <w:rFonts w:hint="eastAsia"/>
        </w:rPr>
        <w:t>用</w:t>
      </w:r>
      <w:r w:rsidR="007D7FF8" w:rsidRPr="00C16A70">
        <w:rPr>
          <w:rFonts w:hint="eastAsia"/>
        </w:rPr>
        <w:t>URL</w:t>
      </w:r>
      <w:r w:rsidR="007D7FF8" w:rsidRPr="00C16A70">
        <w:rPr>
          <w:rFonts w:hint="eastAsia"/>
        </w:rPr>
        <w:t>フィルタの設定依頼</w:t>
      </w:r>
      <w:r w:rsidR="00072954" w:rsidRPr="00C16A70">
        <w:rPr>
          <w:rFonts w:hint="eastAsia"/>
        </w:rPr>
        <w:t>」</w:t>
      </w:r>
    </w:p>
    <w:p w14:paraId="0DBF5ED9" w14:textId="77777777" w:rsidR="00A04D13" w:rsidRPr="00C16A70" w:rsidRDefault="00B57374" w:rsidP="00B57374">
      <w:pPr>
        <w:pStyle w:val="a"/>
        <w:rPr>
          <w:rStyle w:val="af"/>
          <w:color w:val="auto"/>
          <w:u w:val="none"/>
        </w:rPr>
      </w:pPr>
      <w:r w:rsidRPr="00C16A70">
        <w:rPr>
          <w:rFonts w:hint="eastAsia"/>
        </w:rPr>
        <w:t>To</w:t>
      </w:r>
      <w:r w:rsidR="00263379" w:rsidRPr="00C16A70">
        <w:rPr>
          <w:rFonts w:hint="eastAsia"/>
        </w:rPr>
        <w:t>：</w:t>
      </w:r>
      <w:r w:rsidR="008638A8" w:rsidRPr="00C16A70">
        <w:rPr>
          <w:rFonts w:hint="eastAsia"/>
        </w:rPr>
        <w:t>IT</w:t>
      </w:r>
      <w:r w:rsidR="008638A8" w:rsidRPr="00C16A70">
        <w:rPr>
          <w:rFonts w:hint="eastAsia"/>
        </w:rPr>
        <w:t>マネジメント室</w:t>
      </w:r>
      <w:r w:rsidR="008638A8" w:rsidRPr="00C16A70">
        <w:rPr>
          <w:rFonts w:hint="eastAsia"/>
        </w:rPr>
        <w:t xml:space="preserve"> </w:t>
      </w:r>
      <w:r w:rsidR="008638A8" w:rsidRPr="00C16A70">
        <w:rPr>
          <w:rFonts w:hint="eastAsia"/>
        </w:rPr>
        <w:t>システム開発担当</w:t>
      </w:r>
      <w:r w:rsidR="008638A8" w:rsidRPr="00C16A70">
        <w:rPr>
          <w:rFonts w:hint="eastAsia"/>
        </w:rPr>
        <w:t xml:space="preserve"> </w:t>
      </w:r>
      <w:hyperlink r:id="rId13" w:history="1">
        <w:r w:rsidRPr="00C16A70">
          <w:rPr>
            <w:rStyle w:val="af"/>
            <w:rFonts w:hint="eastAsia"/>
            <w:color w:val="auto"/>
          </w:rPr>
          <w:t>grnoanet@kits.nttdata.co.jp</w:t>
        </w:r>
      </w:hyperlink>
    </w:p>
    <w:p w14:paraId="01A669ED" w14:textId="635EE830" w:rsidR="00FF343D" w:rsidRPr="00C16A70" w:rsidRDefault="00B57374" w:rsidP="002975AB">
      <w:pPr>
        <w:pStyle w:val="a"/>
      </w:pPr>
      <w:r w:rsidRPr="00C16A70">
        <w:rPr>
          <w:rFonts w:hint="eastAsia"/>
        </w:rPr>
        <w:t>Cc</w:t>
      </w:r>
      <w:r w:rsidRPr="00C16A70">
        <w:rPr>
          <w:rFonts w:hint="eastAsia"/>
        </w:rPr>
        <w:t>：</w:t>
      </w:r>
      <w:r w:rsidR="008638A8" w:rsidRPr="00C16A70">
        <w:rPr>
          <w:rFonts w:hint="eastAsia"/>
        </w:rPr>
        <w:t>情報セキュリティ推進室</w:t>
      </w:r>
      <w:r w:rsidR="009A2010" w:rsidRPr="00C16A70">
        <w:rPr>
          <w:rFonts w:hint="eastAsia"/>
        </w:rPr>
        <w:t xml:space="preserve"> </w:t>
      </w:r>
      <w:r w:rsidR="00B63C7A">
        <w:rPr>
          <w:rFonts w:hint="eastAsia"/>
        </w:rPr>
        <w:t>Web</w:t>
      </w:r>
      <w:r w:rsidR="00B63C7A">
        <w:rPr>
          <w:rFonts w:hint="eastAsia"/>
        </w:rPr>
        <w:t>アップロード</w:t>
      </w:r>
      <w:r w:rsidR="009A2010" w:rsidRPr="00C16A70">
        <w:rPr>
          <w:rFonts w:hint="eastAsia"/>
        </w:rPr>
        <w:t>利用許可申請窓口</w:t>
      </w:r>
      <w:r w:rsidR="008638A8" w:rsidRPr="00C16A70">
        <w:rPr>
          <w:rFonts w:hint="eastAsia"/>
        </w:rPr>
        <w:t xml:space="preserve"> </w:t>
      </w:r>
      <w:r w:rsidR="00CC2514">
        <w:rPr>
          <w:rFonts w:hint="eastAsia"/>
        </w:rPr>
        <w:t xml:space="preserve">　　</w:t>
      </w:r>
      <w:r w:rsidR="00CC2514">
        <w:br/>
      </w:r>
      <w:r w:rsidR="00CC2514">
        <w:rPr>
          <w:rFonts w:hint="eastAsia"/>
        </w:rPr>
        <w:t xml:space="preserve">　　　　　　</w:t>
      </w:r>
      <w:r w:rsidR="002975AB" w:rsidRPr="002975AB">
        <w:t>wuploadml@kits.nttdata.co.jp</w:t>
      </w:r>
    </w:p>
    <w:p w14:paraId="683A5A53" w14:textId="77777777" w:rsidR="00B57374" w:rsidRPr="00C16A70" w:rsidRDefault="00790E79" w:rsidP="00790E79">
      <w:pPr>
        <w:pStyle w:val="a"/>
      </w:pPr>
      <w:r w:rsidRPr="00C16A70">
        <w:rPr>
          <w:rFonts w:hint="eastAsia"/>
        </w:rPr>
        <w:t>添付資料：申請書、承認済みの決裁文書</w:t>
      </w:r>
      <w:r w:rsidRPr="00C16A70">
        <w:rPr>
          <w:rFonts w:hint="eastAsia"/>
        </w:rPr>
        <w:t>(PDF)</w:t>
      </w:r>
    </w:p>
    <w:p w14:paraId="21A808F5" w14:textId="05B21598" w:rsidR="00145DA3" w:rsidRDefault="00145DA3" w:rsidP="00D36755">
      <w:pPr>
        <w:pStyle w:val="a"/>
        <w:numPr>
          <w:ilvl w:val="0"/>
          <w:numId w:val="0"/>
        </w:numPr>
        <w:ind w:left="1134" w:hanging="283"/>
      </w:pPr>
      <w:r>
        <w:br w:type="page"/>
      </w:r>
    </w:p>
    <w:p w14:paraId="466C6609" w14:textId="6E4B27C0" w:rsidR="00F2329A" w:rsidRPr="00C16A70" w:rsidRDefault="00B63C7A" w:rsidP="0043189E">
      <w:pPr>
        <w:pStyle w:val="1"/>
        <w:rPr>
          <w:color w:val="auto"/>
        </w:rPr>
      </w:pPr>
      <w:bookmarkStart w:id="62" w:name="_Toc11230315"/>
      <w:bookmarkStart w:id="63" w:name="_Ref356852029"/>
      <w:bookmarkStart w:id="64" w:name="_Ref356852034"/>
      <w:bookmarkStart w:id="65" w:name="_Ref356852053"/>
      <w:r>
        <w:rPr>
          <w:rFonts w:hint="eastAsia"/>
          <w:color w:val="auto"/>
        </w:rPr>
        <w:t>Webアップロード</w:t>
      </w:r>
      <w:r w:rsidR="00F2329A" w:rsidRPr="00C16A70">
        <w:rPr>
          <w:rFonts w:hint="eastAsia"/>
          <w:color w:val="auto"/>
        </w:rPr>
        <w:t>利用終了後の対応</w:t>
      </w:r>
      <w:bookmarkEnd w:id="62"/>
    </w:p>
    <w:p w14:paraId="4793489A" w14:textId="39E76517" w:rsidR="00F2329A" w:rsidRPr="00C16A70" w:rsidRDefault="00B63C7A" w:rsidP="00B7645C">
      <w:pPr>
        <w:pStyle w:val="a3"/>
        <w:ind w:firstLineChars="68" w:firstLine="143"/>
        <w:rPr>
          <w:rFonts w:asciiTheme="minorEastAsia" w:hAnsiTheme="minorEastAsia"/>
        </w:rPr>
      </w:pPr>
      <w:r>
        <w:rPr>
          <w:rFonts w:asciiTheme="minorEastAsia" w:hAnsiTheme="minorEastAsia" w:hint="eastAsia"/>
        </w:rPr>
        <w:t>Webアップロード</w:t>
      </w:r>
      <w:r w:rsidR="00F2329A" w:rsidRPr="00C16A70">
        <w:rPr>
          <w:rFonts w:asciiTheme="minorEastAsia" w:hAnsiTheme="minorEastAsia" w:hint="eastAsia"/>
        </w:rPr>
        <w:t>の利用が終了した際には、前述の申請手順で利用停止申請やITマネジメント室へのURLフィルタ設定依頼を行うことに加え、業務上可能な限り、アップ</w:t>
      </w:r>
      <w:r w:rsidR="00B14489" w:rsidRPr="00C16A70">
        <w:rPr>
          <w:rFonts w:asciiTheme="minorEastAsia" w:hAnsiTheme="minorEastAsia" w:hint="eastAsia"/>
        </w:rPr>
        <w:t>ロードサービスを利用したファイルやアカウントを削除する必要があります</w:t>
      </w:r>
      <w:r w:rsidR="00F2329A" w:rsidRPr="00C16A70">
        <w:rPr>
          <w:rFonts w:asciiTheme="minorEastAsia" w:hAnsiTheme="minorEastAsia" w:hint="eastAsia"/>
        </w:rPr>
        <w:t>。</w:t>
      </w:r>
    </w:p>
    <w:p w14:paraId="785513E8" w14:textId="77777777" w:rsidR="00F2329A" w:rsidRPr="00C16A70" w:rsidRDefault="00F2329A" w:rsidP="00CE0FDE">
      <w:pPr>
        <w:pStyle w:val="a3"/>
        <w:ind w:leftChars="0" w:left="0" w:firstLineChars="0" w:firstLine="0"/>
        <w:rPr>
          <w:rFonts w:asciiTheme="minorEastAsia" w:hAnsiTheme="minorEastAsia"/>
        </w:rPr>
      </w:pPr>
    </w:p>
    <w:p w14:paraId="72E9B4EC" w14:textId="7FBE58E8" w:rsidR="00F2329A" w:rsidRPr="00C16A70" w:rsidRDefault="00F2329A" w:rsidP="00B7645C">
      <w:pPr>
        <w:pStyle w:val="a3"/>
        <w:ind w:firstLineChars="68" w:firstLine="143"/>
        <w:rPr>
          <w:rFonts w:asciiTheme="minorEastAsia" w:hAnsiTheme="minorEastAsia"/>
        </w:rPr>
      </w:pPr>
      <w:r w:rsidRPr="00C16A70">
        <w:rPr>
          <w:rFonts w:asciiTheme="minorEastAsia" w:hAnsiTheme="minorEastAsia" w:hint="eastAsia"/>
        </w:rPr>
        <w:t>お客様など当社以外の方が、</w:t>
      </w:r>
      <w:r w:rsidR="00B63C7A">
        <w:rPr>
          <w:rFonts w:asciiTheme="minorEastAsia" w:hAnsiTheme="minorEastAsia" w:hint="eastAsia"/>
        </w:rPr>
        <w:t>Webアップロード</w:t>
      </w:r>
      <w:r w:rsidRPr="00C16A70">
        <w:rPr>
          <w:rFonts w:asciiTheme="minorEastAsia" w:hAnsiTheme="minorEastAsia" w:hint="eastAsia"/>
        </w:rPr>
        <w:t>先の管理者権限を有している場合は、その方へデータやアカウントの削除作業を依頼してください。</w:t>
      </w:r>
    </w:p>
    <w:p w14:paraId="0ACEB581" w14:textId="77777777" w:rsidR="00F2329A" w:rsidRPr="00C16A70" w:rsidRDefault="00F2329A" w:rsidP="00CE0FDE">
      <w:pPr>
        <w:pStyle w:val="a3"/>
        <w:ind w:leftChars="0" w:left="0" w:firstLineChars="0" w:firstLine="0"/>
      </w:pPr>
    </w:p>
    <w:p w14:paraId="3715BB67" w14:textId="77777777" w:rsidR="00F2329A" w:rsidRPr="00C16A70" w:rsidRDefault="00F2329A" w:rsidP="00FF1E33">
      <w:pPr>
        <w:pStyle w:val="a3"/>
        <w:ind w:leftChars="0" w:left="0" w:firstLineChars="472" w:firstLine="991"/>
      </w:pPr>
      <w:r w:rsidRPr="00C16A70">
        <w:rPr>
          <w:rFonts w:hint="eastAsia"/>
        </w:rPr>
        <w:t>注意事項</w:t>
      </w:r>
    </w:p>
    <w:p w14:paraId="57C33855" w14:textId="0BE04B1C" w:rsidR="00F2329A" w:rsidRPr="00C16A70" w:rsidRDefault="005330A1" w:rsidP="005330A1">
      <w:pPr>
        <w:pStyle w:val="a3"/>
        <w:numPr>
          <w:ilvl w:val="0"/>
          <w:numId w:val="11"/>
        </w:numPr>
        <w:ind w:leftChars="0" w:left="1701" w:firstLineChars="0" w:hanging="498"/>
      </w:pPr>
      <w:r>
        <w:rPr>
          <w:rFonts w:hint="eastAsia"/>
        </w:rPr>
        <w:t xml:space="preserve"> </w:t>
      </w:r>
      <w:r w:rsidR="00F2329A" w:rsidRPr="00C16A70">
        <w:rPr>
          <w:rFonts w:hint="eastAsia"/>
        </w:rPr>
        <w:t>利用していた</w:t>
      </w:r>
      <w:r w:rsidR="00B63C7A">
        <w:rPr>
          <w:rFonts w:hint="eastAsia"/>
        </w:rPr>
        <w:t>Web</w:t>
      </w:r>
      <w:r w:rsidR="00B63C7A">
        <w:rPr>
          <w:rFonts w:hint="eastAsia"/>
        </w:rPr>
        <w:t>アップロード</w:t>
      </w:r>
      <w:r w:rsidR="00F2329A" w:rsidRPr="00C16A70">
        <w:rPr>
          <w:rFonts w:hint="eastAsia"/>
        </w:rPr>
        <w:t>サービスの提供が終了した場合、後でサービスにアップロードされていたファイルやアクセスログ等の調査が行えない可能性があります。万一、情報漏洩事故等が発生した場合、サービスにアップロードされていたファイルの一覧やアクセスログ等の情報が必要となる可能性があります。</w:t>
      </w:r>
    </w:p>
    <w:p w14:paraId="7754ED84" w14:textId="544809D8" w:rsidR="00F2329A" w:rsidRPr="00C16A70" w:rsidRDefault="00F2329A" w:rsidP="005330A1">
      <w:pPr>
        <w:pStyle w:val="a3"/>
        <w:ind w:leftChars="810" w:left="1701" w:firstLineChars="50" w:firstLine="105"/>
      </w:pPr>
      <w:r w:rsidRPr="00C16A70">
        <w:rPr>
          <w:rFonts w:hint="eastAsia"/>
        </w:rPr>
        <w:t>そのため、サービスの提供が終了する前に、</w:t>
      </w:r>
      <w:r w:rsidR="00B63C7A">
        <w:rPr>
          <w:rFonts w:hint="eastAsia"/>
        </w:rPr>
        <w:t>Web</w:t>
      </w:r>
      <w:r w:rsidR="00B63C7A">
        <w:rPr>
          <w:rFonts w:hint="eastAsia"/>
        </w:rPr>
        <w:t>アップロード</w:t>
      </w:r>
      <w:r w:rsidRPr="00C16A70">
        <w:rPr>
          <w:rFonts w:hint="eastAsia"/>
        </w:rPr>
        <w:t>上（</w:t>
      </w:r>
      <w:r w:rsidR="00B63C7A">
        <w:rPr>
          <w:rFonts w:hint="eastAsia"/>
        </w:rPr>
        <w:t>Web</w:t>
      </w:r>
      <w:r w:rsidR="00B63C7A">
        <w:rPr>
          <w:rFonts w:hint="eastAsia"/>
        </w:rPr>
        <w:t>アップロード</w:t>
      </w:r>
      <w:r w:rsidRPr="00C16A70">
        <w:rPr>
          <w:rFonts w:hint="eastAsia"/>
        </w:rPr>
        <w:t>先）に保管されている全ファイルデータや、</w:t>
      </w:r>
      <w:r w:rsidR="00B63C7A">
        <w:rPr>
          <w:rFonts w:hint="eastAsia"/>
        </w:rPr>
        <w:t>Web</w:t>
      </w:r>
      <w:r w:rsidR="00B63C7A">
        <w:rPr>
          <w:rFonts w:hint="eastAsia"/>
        </w:rPr>
        <w:t>アップロード</w:t>
      </w:r>
      <w:r w:rsidRPr="00C16A70">
        <w:rPr>
          <w:rFonts w:hint="eastAsia"/>
        </w:rPr>
        <w:t>上（</w:t>
      </w:r>
      <w:r w:rsidR="00B63C7A">
        <w:rPr>
          <w:rFonts w:hint="eastAsia"/>
        </w:rPr>
        <w:t>Web</w:t>
      </w:r>
      <w:r w:rsidR="00B63C7A">
        <w:rPr>
          <w:rFonts w:hint="eastAsia"/>
        </w:rPr>
        <w:t>アップロード</w:t>
      </w:r>
      <w:r w:rsidRPr="00C16A70">
        <w:rPr>
          <w:rFonts w:hint="eastAsia"/>
        </w:rPr>
        <w:t>先）に保管されているアクセスログなどの取得もあわせて実施ください。</w:t>
      </w:r>
    </w:p>
    <w:p w14:paraId="235A7CF0" w14:textId="77777777" w:rsidR="00B7645C" w:rsidRPr="00C16A70" w:rsidRDefault="00F2329A" w:rsidP="00B7645C">
      <w:pPr>
        <w:pStyle w:val="a3"/>
        <w:ind w:leftChars="0" w:firstLineChars="417" w:firstLine="876"/>
      </w:pPr>
      <w:r w:rsidRPr="00C16A70">
        <w:rPr>
          <w:rFonts w:hint="eastAsia"/>
        </w:rPr>
        <w:t>ログの保管期間</w:t>
      </w:r>
      <w:r w:rsidRPr="00C16A70">
        <w:rPr>
          <w:rFonts w:hint="eastAsia"/>
        </w:rPr>
        <w:t>(</w:t>
      </w:r>
      <w:r w:rsidRPr="00C16A70">
        <w:rPr>
          <w:rFonts w:hint="eastAsia"/>
        </w:rPr>
        <w:t>目安：半年間</w:t>
      </w:r>
      <w:r w:rsidRPr="00C16A70">
        <w:rPr>
          <w:rFonts w:hint="eastAsia"/>
        </w:rPr>
        <w:t>)</w:t>
      </w:r>
      <w:r w:rsidRPr="00C16A70">
        <w:rPr>
          <w:rFonts w:hint="eastAsia"/>
        </w:rPr>
        <w:t>や取得項目は、サービス仕様等を考慮</w:t>
      </w:r>
    </w:p>
    <w:p w14:paraId="1028DC97" w14:textId="6177B982" w:rsidR="00F2329A" w:rsidRPr="00C16A70" w:rsidRDefault="00F2329A" w:rsidP="00B7645C">
      <w:pPr>
        <w:pStyle w:val="a3"/>
        <w:ind w:leftChars="0" w:firstLineChars="417" w:firstLine="876"/>
      </w:pPr>
      <w:r w:rsidRPr="00C16A70">
        <w:rPr>
          <w:rFonts w:hint="eastAsia"/>
        </w:rPr>
        <w:t>し、各プロジェクトでご検討ください。</w:t>
      </w:r>
    </w:p>
    <w:p w14:paraId="0AA3353F" w14:textId="77777777" w:rsidR="00F2329A" w:rsidRPr="00C16A70" w:rsidRDefault="00F2329A" w:rsidP="00CE0FDE">
      <w:pPr>
        <w:widowControl/>
        <w:jc w:val="left"/>
        <w:rPr>
          <w:rFonts w:ascii="HGP創英角ｺﾞｼｯｸUB" w:eastAsia="HGP創英角ｺﾞｼｯｸUB" w:hAnsiTheme="majorHAnsi" w:cstheme="majorBidi"/>
          <w:sz w:val="40"/>
          <w:szCs w:val="24"/>
        </w:rPr>
      </w:pPr>
      <w:r w:rsidRPr="00C16A70">
        <w:br w:type="page"/>
      </w:r>
    </w:p>
    <w:p w14:paraId="323E61B1" w14:textId="77777777" w:rsidR="00CE0FDE" w:rsidRPr="00C16A70" w:rsidRDefault="00F2329A" w:rsidP="003E7BFB">
      <w:pPr>
        <w:pStyle w:val="1"/>
        <w:rPr>
          <w:color w:val="auto"/>
        </w:rPr>
      </w:pPr>
      <w:bookmarkStart w:id="66" w:name="_Toc11230316"/>
      <w:r w:rsidRPr="00C16A70">
        <w:rPr>
          <w:rFonts w:hint="eastAsia"/>
          <w:color w:val="auto"/>
        </w:rPr>
        <w:t>問い合わせ先</w:t>
      </w:r>
      <w:bookmarkEnd w:id="63"/>
      <w:bookmarkEnd w:id="64"/>
      <w:bookmarkEnd w:id="65"/>
      <w:bookmarkEnd w:id="66"/>
    </w:p>
    <w:p w14:paraId="1E3698CC" w14:textId="7D4330C0" w:rsidR="00CE0FDE" w:rsidRPr="00C16A70" w:rsidRDefault="00CE0FDE" w:rsidP="00870B22">
      <w:pPr>
        <w:pStyle w:val="aff2"/>
        <w:ind w:firstLineChars="337" w:firstLine="708"/>
        <w:rPr>
          <w:rFonts w:asciiTheme="minorEastAsia" w:eastAsiaTheme="minorEastAsia" w:hAnsiTheme="minorEastAsia"/>
        </w:rPr>
      </w:pPr>
      <w:r w:rsidRPr="00C16A70">
        <w:rPr>
          <w:rFonts w:asciiTheme="minorEastAsia" w:eastAsiaTheme="minorEastAsia" w:hAnsiTheme="minorEastAsia" w:hint="eastAsia"/>
        </w:rPr>
        <w:t>【</w:t>
      </w:r>
      <w:r w:rsidR="00603C81">
        <w:rPr>
          <w:rFonts w:hint="eastAsia"/>
          <w:kern w:val="0"/>
        </w:rPr>
        <w:t>申請手順、アクセス不可等URLフィルタ設定に関するお問合せ</w:t>
      </w:r>
      <w:r w:rsidRPr="00C16A70">
        <w:rPr>
          <w:rFonts w:asciiTheme="minorEastAsia" w:eastAsiaTheme="minorEastAsia" w:hAnsiTheme="minorEastAsia" w:hint="eastAsia"/>
        </w:rPr>
        <w:t>】</w:t>
      </w:r>
    </w:p>
    <w:p w14:paraId="2F908741" w14:textId="77777777" w:rsidR="00CE0FDE" w:rsidRPr="00C16A70" w:rsidRDefault="00CE0FDE" w:rsidP="005330A1">
      <w:pPr>
        <w:pStyle w:val="aff2"/>
        <w:ind w:leftChars="338" w:left="993" w:hangingChars="135" w:hanging="283"/>
        <w:rPr>
          <w:rFonts w:asciiTheme="minorHAnsi" w:eastAsiaTheme="minorEastAsia" w:hAnsiTheme="minorHAnsi"/>
        </w:rPr>
      </w:pPr>
      <w:r w:rsidRPr="00C16A70">
        <w:rPr>
          <w:rFonts w:asciiTheme="minorHAnsi" w:eastAsiaTheme="minorEastAsia" w:hAnsiTheme="minorHAnsi"/>
        </w:rPr>
        <w:t>IT</w:t>
      </w:r>
      <w:r w:rsidRPr="00C16A70">
        <w:rPr>
          <w:rFonts w:asciiTheme="minorHAnsi" w:eastAsiaTheme="minorEastAsia" w:hAnsiTheme="minorHAnsi"/>
        </w:rPr>
        <w:t xml:space="preserve">マネジメント室　</w:t>
      </w:r>
      <w:r w:rsidRPr="00C16A70">
        <w:rPr>
          <w:rFonts w:asciiTheme="minorHAnsi" w:eastAsiaTheme="minorEastAsia" w:hAnsiTheme="minorHAnsi"/>
        </w:rPr>
        <w:t>OI</w:t>
      </w:r>
      <w:r w:rsidRPr="00C16A70">
        <w:rPr>
          <w:rFonts w:asciiTheme="minorHAnsi" w:eastAsiaTheme="minorEastAsia" w:hAnsiTheme="minorHAnsi"/>
        </w:rPr>
        <w:t>ヘルプデスク</w:t>
      </w:r>
    </w:p>
    <w:p w14:paraId="2CF74967" w14:textId="50CA94F0" w:rsidR="00B51138" w:rsidRDefault="002E63AB" w:rsidP="001E0B1F">
      <w:pPr>
        <w:pStyle w:val="aff2"/>
        <w:ind w:leftChars="270" w:left="567"/>
      </w:pPr>
      <w:hyperlink r:id="rId14" w:history="1">
        <w:r w:rsidR="00B51138" w:rsidRPr="00D03EBD">
          <w:rPr>
            <w:rStyle w:val="af"/>
          </w:rPr>
          <w:t>http://www.nwinfo.nttdata.co.jp/oihelp/about-oihelp.htm</w:t>
        </w:r>
      </w:hyperlink>
    </w:p>
    <w:p w14:paraId="5A3349AF" w14:textId="4338396F" w:rsidR="00CE0FDE" w:rsidRPr="00C16A70" w:rsidRDefault="00CE0FDE" w:rsidP="001E0B1F">
      <w:pPr>
        <w:pStyle w:val="aff2"/>
        <w:ind w:leftChars="270" w:left="567"/>
        <w:rPr>
          <w:rFonts w:asciiTheme="minorHAnsi" w:eastAsiaTheme="minorEastAsia" w:hAnsiTheme="minorHAnsi"/>
        </w:rPr>
      </w:pPr>
      <w:r w:rsidRPr="00C16A70">
        <w:rPr>
          <w:rFonts w:asciiTheme="minorHAnsi" w:eastAsiaTheme="minorEastAsia" w:hAnsiTheme="minorHAnsi"/>
        </w:rPr>
        <w:t xml:space="preserve">　</w:t>
      </w:r>
      <w:r w:rsidR="001E0B1F">
        <w:rPr>
          <w:rFonts w:hint="eastAsia"/>
          <w:noProof/>
          <w:kern w:val="0"/>
        </w:rPr>
        <w:t>※本件に関するお問い合わせは、件名に【Webアップロード】と記載をお願いします。</w:t>
      </w:r>
    </w:p>
    <w:p w14:paraId="7C9EB6C1" w14:textId="77777777" w:rsidR="00CE0FDE" w:rsidRPr="00C16A70" w:rsidRDefault="00CE0FDE" w:rsidP="00CE0FDE">
      <w:pPr>
        <w:pStyle w:val="aff2"/>
        <w:rPr>
          <w:rFonts w:asciiTheme="minorHAnsi" w:eastAsiaTheme="minorEastAsia" w:hAnsiTheme="minorHAnsi"/>
        </w:rPr>
      </w:pPr>
    </w:p>
    <w:p w14:paraId="6FD617CD" w14:textId="3B948ADF" w:rsidR="00CE0FDE" w:rsidRPr="00585F5E" w:rsidRDefault="00CE0FDE" w:rsidP="00870B22">
      <w:pPr>
        <w:pStyle w:val="aff2"/>
        <w:ind w:leftChars="270" w:left="708" w:hangingChars="67" w:hanging="141"/>
        <w:rPr>
          <w:rFonts w:asciiTheme="minorHAnsi" w:eastAsiaTheme="minorEastAsia" w:hAnsiTheme="minorHAnsi"/>
        </w:rPr>
      </w:pPr>
      <w:r w:rsidRPr="00585F5E">
        <w:rPr>
          <w:rFonts w:asciiTheme="minorHAnsi" w:eastAsiaTheme="minorEastAsia" w:hAnsiTheme="minorHAnsi"/>
        </w:rPr>
        <w:t>【</w:t>
      </w:r>
      <w:r w:rsidR="00603C81" w:rsidRPr="00585F5E">
        <w:rPr>
          <w:rFonts w:hint="eastAsia"/>
          <w:kern w:val="0"/>
        </w:rPr>
        <w:t>対象サービス、本施策の制度運営に関わるお問合せ</w:t>
      </w:r>
      <w:r w:rsidRPr="00585F5E">
        <w:rPr>
          <w:rFonts w:asciiTheme="minorHAnsi" w:eastAsiaTheme="minorEastAsia" w:hAnsiTheme="minorHAnsi"/>
        </w:rPr>
        <w:t>】</w:t>
      </w:r>
    </w:p>
    <w:p w14:paraId="035BFFE6" w14:textId="7815E569" w:rsidR="00CE0FDE" w:rsidRPr="00585F5E" w:rsidRDefault="00C6204C" w:rsidP="005330A1">
      <w:pPr>
        <w:pStyle w:val="aff2"/>
        <w:ind w:leftChars="334" w:left="701" w:firstLineChars="3" w:firstLine="6"/>
        <w:rPr>
          <w:rFonts w:asciiTheme="minorHAnsi" w:eastAsiaTheme="minorEastAsia" w:hAnsiTheme="minorHAnsi"/>
        </w:rPr>
      </w:pPr>
      <w:r w:rsidRPr="00585F5E">
        <w:rPr>
          <w:rFonts w:asciiTheme="minorHAnsi" w:eastAsiaTheme="minorEastAsia" w:hAnsiTheme="minorHAnsi" w:hint="eastAsia"/>
        </w:rPr>
        <w:t>サイバー</w:t>
      </w:r>
      <w:r w:rsidR="00CE0FDE" w:rsidRPr="00585F5E">
        <w:rPr>
          <w:rFonts w:asciiTheme="minorHAnsi" w:eastAsiaTheme="minorEastAsia" w:hAnsiTheme="minorHAnsi" w:hint="eastAsia"/>
        </w:rPr>
        <w:t>セキュリティ技術部</w:t>
      </w:r>
      <w:r w:rsidR="00CE0FDE" w:rsidRPr="00585F5E">
        <w:rPr>
          <w:rFonts w:asciiTheme="minorHAnsi" w:eastAsiaTheme="minorEastAsia" w:hAnsiTheme="minorHAnsi"/>
        </w:rPr>
        <w:t xml:space="preserve">　情報セキュリティ推進室</w:t>
      </w:r>
    </w:p>
    <w:p w14:paraId="7B74C7BC" w14:textId="2A9628C6" w:rsidR="009B34B3" w:rsidRDefault="00BC0754" w:rsidP="00600ADB">
      <w:pPr>
        <w:pStyle w:val="aff2"/>
        <w:ind w:leftChars="67" w:left="141" w:firstLineChars="270" w:firstLine="567"/>
      </w:pPr>
      <w:r w:rsidRPr="00B14711">
        <w:rPr>
          <w:rStyle w:val="af"/>
        </w:rPr>
        <w:t>grisec@kits</w:t>
      </w:r>
      <w:r w:rsidRPr="00B14711">
        <w:rPr>
          <w:rStyle w:val="af"/>
          <w:i/>
        </w:rPr>
        <w:t>.</w:t>
      </w:r>
      <w:r w:rsidRPr="00B14711">
        <w:rPr>
          <w:rStyle w:val="af"/>
        </w:rPr>
        <w:t>nttdata.co.jp</w:t>
      </w:r>
    </w:p>
    <w:p w14:paraId="03238EE8" w14:textId="77777777" w:rsidR="00BC0754" w:rsidRPr="00C16A70" w:rsidRDefault="00BC0754" w:rsidP="00600ADB">
      <w:pPr>
        <w:pStyle w:val="aff2"/>
        <w:ind w:leftChars="67" w:left="141" w:firstLineChars="270" w:firstLine="567"/>
        <w:rPr>
          <w:rFonts w:asciiTheme="minorHAnsi" w:eastAsiaTheme="minorEastAsia" w:hAnsiTheme="minorHAnsi"/>
        </w:rPr>
      </w:pPr>
    </w:p>
    <w:p w14:paraId="4A1F6571" w14:textId="77777777" w:rsidR="00CE0FDE" w:rsidRPr="00C16A70" w:rsidRDefault="00CE0FDE" w:rsidP="00CE0FDE">
      <w:pPr>
        <w:jc w:val="right"/>
      </w:pPr>
      <w:r w:rsidRPr="00C16A70">
        <w:rPr>
          <w:rFonts w:hint="eastAsia"/>
        </w:rPr>
        <w:t>以上</w:t>
      </w:r>
    </w:p>
    <w:p w14:paraId="31837A7E" w14:textId="77777777" w:rsidR="00D66895" w:rsidRPr="00C16A70" w:rsidRDefault="00D66895" w:rsidP="00CE0FDE">
      <w:pPr>
        <w:pStyle w:val="a3"/>
      </w:pPr>
    </w:p>
    <w:sectPr w:rsidR="00D66895" w:rsidRPr="00C16A70" w:rsidSect="005D232D">
      <w:headerReference w:type="even" r:id="rId15"/>
      <w:headerReference w:type="default" r:id="rId16"/>
      <w:footerReference w:type="even" r:id="rId17"/>
      <w:footerReference w:type="default" r:id="rId18"/>
      <w:headerReference w:type="first" r:id="rId19"/>
      <w:footerReference w:type="first" r:id="rId20"/>
      <w:footnotePr>
        <w:numFmt w:val="lowerRoman"/>
      </w:footnotePr>
      <w:pgSz w:w="11906" w:h="16838"/>
      <w:pgMar w:top="1985" w:right="1701" w:bottom="1701"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6E796" w14:textId="77777777" w:rsidR="00585F5E" w:rsidRDefault="00585F5E" w:rsidP="00EA217E">
      <w:r>
        <w:separator/>
      </w:r>
    </w:p>
  </w:endnote>
  <w:endnote w:type="continuationSeparator" w:id="0">
    <w:p w14:paraId="721A154C" w14:textId="77777777" w:rsidR="00585F5E" w:rsidRDefault="00585F5E" w:rsidP="00EA217E">
      <w:r>
        <w:continuationSeparator/>
      </w:r>
    </w:p>
  </w:endnote>
  <w:endnote w:type="continuationNotice" w:id="1">
    <w:p w14:paraId="154DD5EC" w14:textId="77777777" w:rsidR="00585F5E" w:rsidRDefault="00585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3C73B" w14:textId="77777777" w:rsidR="002E63AB" w:rsidRDefault="002E63AB">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98792"/>
      <w:docPartObj>
        <w:docPartGallery w:val="Page Numbers (Bottom of Page)"/>
        <w:docPartUnique/>
      </w:docPartObj>
    </w:sdtPr>
    <w:sdtEndPr/>
    <w:sdtContent>
      <w:p w14:paraId="3C9985D4" w14:textId="30F70FCD" w:rsidR="00585F5E" w:rsidRDefault="00585F5E">
        <w:pPr>
          <w:pStyle w:val="a9"/>
          <w:jc w:val="center"/>
        </w:pPr>
        <w:r>
          <w:fldChar w:fldCharType="begin"/>
        </w:r>
        <w:r>
          <w:instrText>PAGE   \* MERGEFORMAT</w:instrText>
        </w:r>
        <w:r>
          <w:fldChar w:fldCharType="separate"/>
        </w:r>
        <w:r w:rsidR="002E63AB" w:rsidRPr="002E63AB">
          <w:rPr>
            <w:noProof/>
            <w:lang w:val="ja-JP"/>
          </w:rPr>
          <w:t>3</w:t>
        </w:r>
        <w:r>
          <w:fldChar w:fldCharType="end"/>
        </w:r>
      </w:p>
    </w:sdtContent>
  </w:sdt>
  <w:p w14:paraId="68AFF4DF" w14:textId="77777777" w:rsidR="00585F5E" w:rsidRDefault="00585F5E" w:rsidP="00EA217E">
    <w:pPr>
      <w:pStyle w:val="a9"/>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2346A" w14:textId="77777777" w:rsidR="002E63AB" w:rsidRDefault="002E63A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7A77F" w14:textId="77777777" w:rsidR="00585F5E" w:rsidRDefault="00585F5E" w:rsidP="00EA217E">
      <w:r>
        <w:separator/>
      </w:r>
    </w:p>
  </w:footnote>
  <w:footnote w:type="continuationSeparator" w:id="0">
    <w:p w14:paraId="18171930" w14:textId="77777777" w:rsidR="00585F5E" w:rsidRDefault="00585F5E" w:rsidP="00EA217E">
      <w:r>
        <w:continuationSeparator/>
      </w:r>
    </w:p>
  </w:footnote>
  <w:footnote w:type="continuationNotice" w:id="1">
    <w:p w14:paraId="07F84839" w14:textId="77777777" w:rsidR="00585F5E" w:rsidRDefault="00585F5E"/>
  </w:footnote>
  <w:footnote w:id="2">
    <w:p w14:paraId="05EA73A3" w14:textId="411EA952" w:rsidR="00585F5E" w:rsidRDefault="00585F5E" w:rsidP="00B771B5">
      <w:pPr>
        <w:pStyle w:val="aff9"/>
        <w:ind w:left="210" w:hangingChars="100" w:hanging="210"/>
      </w:pPr>
      <w:r>
        <w:rPr>
          <w:rStyle w:val="affb"/>
        </w:rPr>
        <w:footnoteRef/>
      </w:r>
      <w:r>
        <w:t xml:space="preserve"> </w:t>
      </w:r>
      <w:r w:rsidRPr="00595B6A">
        <w:t>http://soumujoho.gad.nttdata.co.jp/hyoujun/yq/hyqb0101.pdf</w:t>
      </w:r>
    </w:p>
  </w:footnote>
  <w:footnote w:id="3">
    <w:p w14:paraId="19B58B47" w14:textId="06C51139" w:rsidR="00585F5E" w:rsidRDefault="00585F5E" w:rsidP="00CC2830">
      <w:pPr>
        <w:pStyle w:val="aff9"/>
        <w:ind w:left="210" w:hangingChars="100" w:hanging="210"/>
      </w:pPr>
      <w:r>
        <w:rPr>
          <w:rStyle w:val="affb"/>
        </w:rPr>
        <w:footnoteRef/>
      </w:r>
      <w:r>
        <w:t xml:space="preserve"> </w:t>
      </w:r>
      <w:r w:rsidRPr="00595B6A">
        <w:t>http://soumujoho.gad.nttdata.co.jp/hyoujun/yq/hyqb0101.pdf</w:t>
      </w:r>
    </w:p>
  </w:footnote>
  <w:footnote w:id="4">
    <w:p w14:paraId="0BDEA437" w14:textId="77777777" w:rsidR="00585F5E" w:rsidRPr="00595B6A" w:rsidRDefault="00585F5E" w:rsidP="00C769C6">
      <w:pPr>
        <w:pStyle w:val="aff9"/>
      </w:pPr>
      <w:r>
        <w:rPr>
          <w:rStyle w:val="affb"/>
        </w:rPr>
        <w:footnoteRef/>
      </w:r>
      <w:r>
        <w:t xml:space="preserve"> </w:t>
      </w:r>
      <w:r w:rsidRPr="00814109">
        <w:t>http://soumujoho.gad.nttdata.co.jp/hyoujun/yq/hyqa0101.pdf</w:t>
      </w:r>
    </w:p>
  </w:footnote>
  <w:footnote w:id="5">
    <w:p w14:paraId="774E9078" w14:textId="77777777" w:rsidR="00585F5E" w:rsidRDefault="00585F5E" w:rsidP="00C769C6">
      <w:pPr>
        <w:pStyle w:val="aff9"/>
      </w:pPr>
      <w:r>
        <w:rPr>
          <w:rStyle w:val="affb"/>
        </w:rPr>
        <w:footnoteRef/>
      </w:r>
      <w:r>
        <w:t xml:space="preserve"> </w:t>
      </w:r>
      <w:r w:rsidRPr="00814109">
        <w:t>http://soumujoho.gad.nttdata.co.jp/hyoujun/yq/hyqa0201.pdf</w:t>
      </w:r>
    </w:p>
  </w:footnote>
  <w:footnote w:id="6">
    <w:p w14:paraId="28BC84BE" w14:textId="33ABAC76" w:rsidR="00585F5E" w:rsidRPr="00383CA3" w:rsidRDefault="00585F5E" w:rsidP="00C769C6">
      <w:pPr>
        <w:pStyle w:val="aff9"/>
      </w:pPr>
      <w:r>
        <w:rPr>
          <w:rStyle w:val="affb"/>
        </w:rPr>
        <w:footnoteRef/>
      </w:r>
      <w:r>
        <w:t xml:space="preserve"> </w:t>
      </w:r>
      <w:r w:rsidRPr="009C394E">
        <w:t>https://security.groupwide.net/isec/announce/cloudservice</w:t>
      </w:r>
    </w:p>
  </w:footnote>
  <w:footnote w:id="7">
    <w:p w14:paraId="613CBAC0" w14:textId="3B6822DC" w:rsidR="00585F5E" w:rsidRDefault="00585F5E" w:rsidP="00CC2830">
      <w:pPr>
        <w:pStyle w:val="aff9"/>
        <w:ind w:left="210" w:hangingChars="100" w:hanging="210"/>
      </w:pPr>
      <w:r>
        <w:rPr>
          <w:rStyle w:val="affb"/>
        </w:rPr>
        <w:footnoteRef/>
      </w:r>
      <w:r>
        <w:t xml:space="preserve"> </w:t>
      </w:r>
      <w:r w:rsidRPr="00595B6A">
        <w:t>http://soumujoho.gad.nttdata.co.jp/hyoujun/yq/hyqb0101.pdf</w:t>
      </w:r>
    </w:p>
  </w:footnote>
  <w:footnote w:id="8">
    <w:p w14:paraId="0776E25B" w14:textId="77777777" w:rsidR="00585F5E" w:rsidRPr="00383CA3" w:rsidRDefault="00585F5E" w:rsidP="005949AD">
      <w:pPr>
        <w:pStyle w:val="aff9"/>
      </w:pPr>
      <w:r>
        <w:rPr>
          <w:rStyle w:val="affb"/>
        </w:rPr>
        <w:footnoteRef/>
      </w:r>
      <w:r>
        <w:t xml:space="preserve"> </w:t>
      </w:r>
      <w:r w:rsidRPr="00C90F70">
        <w:t>https://security.groupwide.net/isec/businesstool/socialmedia/index</w:t>
      </w:r>
    </w:p>
  </w:footnote>
  <w:footnote w:id="9">
    <w:p w14:paraId="29CFD218" w14:textId="77777777" w:rsidR="00585F5E" w:rsidRDefault="00585F5E" w:rsidP="001E662B">
      <w:pPr>
        <w:pStyle w:val="aff9"/>
      </w:pPr>
      <w:r>
        <w:rPr>
          <w:rStyle w:val="affb"/>
        </w:rPr>
        <w:footnoteRef/>
      </w:r>
      <w:r>
        <w:t xml:space="preserve"> </w:t>
      </w:r>
      <w:r w:rsidRPr="00790F25">
        <w:t>http://www.nwinfo.nttdata.co.jp/iwa/procedure.asp</w:t>
      </w:r>
    </w:p>
  </w:footnote>
  <w:footnote w:id="10">
    <w:p w14:paraId="2E7E5FEA" w14:textId="77777777" w:rsidR="00585F5E" w:rsidRDefault="00585F5E">
      <w:pPr>
        <w:pStyle w:val="aff9"/>
        <w:rPr>
          <w:color w:val="000000" w:themeColor="text1"/>
        </w:rPr>
      </w:pPr>
      <w:r w:rsidRPr="009C394E">
        <w:rPr>
          <w:rStyle w:val="affb"/>
          <w:color w:val="000000" w:themeColor="text1"/>
        </w:rPr>
        <w:footnoteRef/>
      </w:r>
      <w:r w:rsidRPr="009C394E">
        <w:rPr>
          <w:color w:val="000000" w:themeColor="text1"/>
        </w:rPr>
        <w:t xml:space="preserve"> </w:t>
      </w:r>
    </w:p>
    <w:p w14:paraId="0F57AC3B" w14:textId="36F60C3D" w:rsidR="00585F5E" w:rsidRPr="00050792" w:rsidRDefault="00585F5E">
      <w:pPr>
        <w:pStyle w:val="aff9"/>
        <w:rPr>
          <w:color w:val="0070C0"/>
        </w:rPr>
      </w:pPr>
      <w:r w:rsidRPr="007D0678">
        <w:rPr>
          <w:color w:val="000000" w:themeColor="text1"/>
        </w:rPr>
        <w:t>https://security.groupwide.net/isec/announce/2018_file_upload_start</w:t>
      </w:r>
      <w:r>
        <w:rPr>
          <w:color w:val="000000" w:themeColor="text1"/>
        </w:rPr>
        <w:br/>
      </w:r>
      <w:r>
        <w:rPr>
          <w:color w:val="000000" w:themeColor="text1"/>
        </w:rPr>
        <w:t>の「</w:t>
      </w:r>
      <w:r w:rsidRPr="00FC3C5B">
        <w:rPr>
          <w:rFonts w:hint="eastAsia"/>
          <w:color w:val="000000" w:themeColor="text1"/>
        </w:rPr>
        <w:t>決裁時の意見照会先はこちらを参照してください。</w:t>
      </w:r>
      <w:r>
        <w:rPr>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D785C" w14:textId="77777777" w:rsidR="002E63AB" w:rsidRDefault="002E63AB">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FC111" w14:textId="77777777" w:rsidR="002E63AB" w:rsidRDefault="002E63AB">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23108" w14:textId="77777777" w:rsidR="002E63AB" w:rsidRDefault="002E63A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678A7BE"/>
    <w:lvl w:ilvl="0">
      <w:start w:val="1"/>
      <w:numFmt w:val="decimal"/>
      <w:pStyle w:val="4"/>
      <w:lvlText w:val="%1."/>
      <w:lvlJc w:val="left"/>
      <w:pPr>
        <w:tabs>
          <w:tab w:val="num" w:pos="1636"/>
        </w:tabs>
        <w:ind w:leftChars="600" w:left="1636" w:hangingChars="200" w:hanging="360"/>
      </w:pPr>
    </w:lvl>
  </w:abstractNum>
  <w:abstractNum w:abstractNumId="1" w15:restartNumberingAfterBreak="0">
    <w:nsid w:val="FFFFFF80"/>
    <w:multiLevelType w:val="singleLevel"/>
    <w:tmpl w:val="50B4951C"/>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2" w15:restartNumberingAfterBreak="0">
    <w:nsid w:val="FFFFFF81"/>
    <w:multiLevelType w:val="singleLevel"/>
    <w:tmpl w:val="9A58A662"/>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3" w15:restartNumberingAfterBreak="0">
    <w:nsid w:val="FFFFFF82"/>
    <w:multiLevelType w:val="singleLevel"/>
    <w:tmpl w:val="D45A0FD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4" w15:restartNumberingAfterBreak="0">
    <w:nsid w:val="FFFFFF89"/>
    <w:multiLevelType w:val="singleLevel"/>
    <w:tmpl w:val="780E3932"/>
    <w:lvl w:ilvl="0">
      <w:start w:val="1"/>
      <w:numFmt w:val="bullet"/>
      <w:lvlText w:val=""/>
      <w:lvlJc w:val="left"/>
      <w:pPr>
        <w:tabs>
          <w:tab w:val="num" w:pos="360"/>
        </w:tabs>
        <w:ind w:left="360" w:hangingChars="200" w:hanging="360"/>
      </w:pPr>
      <w:rPr>
        <w:rFonts w:ascii="Wingdings" w:hAnsi="Wingdings" w:hint="default"/>
      </w:rPr>
    </w:lvl>
  </w:abstractNum>
  <w:abstractNum w:abstractNumId="5" w15:restartNumberingAfterBreak="0">
    <w:nsid w:val="00D87C7A"/>
    <w:multiLevelType w:val="multilevel"/>
    <w:tmpl w:val="66B2287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1"/>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6" w15:restartNumberingAfterBreak="0">
    <w:nsid w:val="059F4458"/>
    <w:multiLevelType w:val="multilevel"/>
    <w:tmpl w:val="59FA4634"/>
    <w:lvl w:ilvl="0">
      <w:start w:val="3"/>
      <w:numFmt w:val="decimal"/>
      <w:lvlText w:val="%1"/>
      <w:lvlJc w:val="left"/>
      <w:pPr>
        <w:ind w:left="660" w:hanging="660"/>
      </w:pPr>
      <w:rPr>
        <w:rFonts w:hint="default"/>
      </w:rPr>
    </w:lvl>
    <w:lvl w:ilvl="1">
      <w:start w:val="1"/>
      <w:numFmt w:val="decimal"/>
      <w:lvlText w:val="%1.%2"/>
      <w:lvlJc w:val="left"/>
      <w:pPr>
        <w:ind w:left="990" w:hanging="6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7" w15:restartNumberingAfterBreak="0">
    <w:nsid w:val="125C7B14"/>
    <w:multiLevelType w:val="multilevel"/>
    <w:tmpl w:val="92A67EA0"/>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3120" w:hanging="709"/>
      </w:pPr>
      <w:rPr>
        <w:rFonts w:asciiTheme="majorHAnsi" w:hAnsiTheme="majorHAnsi" w:cstheme="majorHAnsi" w:hint="default"/>
        <w:sz w:val="32"/>
        <w:szCs w:val="32"/>
      </w:rPr>
    </w:lvl>
    <w:lvl w:ilvl="3">
      <w:start w:val="1"/>
      <w:numFmt w:val="decimal"/>
      <w:pStyle w:val="41"/>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2E22862"/>
    <w:multiLevelType w:val="hybridMultilevel"/>
    <w:tmpl w:val="EAA8F618"/>
    <w:lvl w:ilvl="0" w:tplc="0409000B">
      <w:start w:val="1"/>
      <w:numFmt w:val="bullet"/>
      <w:lvlText w:val=""/>
      <w:lvlJc w:val="left"/>
      <w:pPr>
        <w:ind w:left="1623" w:hanging="420"/>
      </w:pPr>
      <w:rPr>
        <w:rFonts w:ascii="Wingdings" w:hAnsi="Wingdings" w:hint="default"/>
      </w:rPr>
    </w:lvl>
    <w:lvl w:ilvl="1" w:tplc="0409000B" w:tentative="1">
      <w:start w:val="1"/>
      <w:numFmt w:val="bullet"/>
      <w:lvlText w:val=""/>
      <w:lvlJc w:val="left"/>
      <w:pPr>
        <w:ind w:left="2043" w:hanging="420"/>
      </w:pPr>
      <w:rPr>
        <w:rFonts w:ascii="Wingdings" w:hAnsi="Wingdings" w:hint="default"/>
      </w:rPr>
    </w:lvl>
    <w:lvl w:ilvl="2" w:tplc="0409000D" w:tentative="1">
      <w:start w:val="1"/>
      <w:numFmt w:val="bullet"/>
      <w:lvlText w:val=""/>
      <w:lvlJc w:val="left"/>
      <w:pPr>
        <w:ind w:left="2463" w:hanging="420"/>
      </w:pPr>
      <w:rPr>
        <w:rFonts w:ascii="Wingdings" w:hAnsi="Wingdings" w:hint="default"/>
      </w:rPr>
    </w:lvl>
    <w:lvl w:ilvl="3" w:tplc="04090001" w:tentative="1">
      <w:start w:val="1"/>
      <w:numFmt w:val="bullet"/>
      <w:lvlText w:val=""/>
      <w:lvlJc w:val="left"/>
      <w:pPr>
        <w:ind w:left="2883" w:hanging="420"/>
      </w:pPr>
      <w:rPr>
        <w:rFonts w:ascii="Wingdings" w:hAnsi="Wingdings" w:hint="default"/>
      </w:rPr>
    </w:lvl>
    <w:lvl w:ilvl="4" w:tplc="0409000B" w:tentative="1">
      <w:start w:val="1"/>
      <w:numFmt w:val="bullet"/>
      <w:lvlText w:val=""/>
      <w:lvlJc w:val="left"/>
      <w:pPr>
        <w:ind w:left="3303" w:hanging="420"/>
      </w:pPr>
      <w:rPr>
        <w:rFonts w:ascii="Wingdings" w:hAnsi="Wingdings" w:hint="default"/>
      </w:rPr>
    </w:lvl>
    <w:lvl w:ilvl="5" w:tplc="0409000D" w:tentative="1">
      <w:start w:val="1"/>
      <w:numFmt w:val="bullet"/>
      <w:lvlText w:val=""/>
      <w:lvlJc w:val="left"/>
      <w:pPr>
        <w:ind w:left="3723" w:hanging="420"/>
      </w:pPr>
      <w:rPr>
        <w:rFonts w:ascii="Wingdings" w:hAnsi="Wingdings" w:hint="default"/>
      </w:rPr>
    </w:lvl>
    <w:lvl w:ilvl="6" w:tplc="04090001" w:tentative="1">
      <w:start w:val="1"/>
      <w:numFmt w:val="bullet"/>
      <w:lvlText w:val=""/>
      <w:lvlJc w:val="left"/>
      <w:pPr>
        <w:ind w:left="4143" w:hanging="420"/>
      </w:pPr>
      <w:rPr>
        <w:rFonts w:ascii="Wingdings" w:hAnsi="Wingdings" w:hint="default"/>
      </w:rPr>
    </w:lvl>
    <w:lvl w:ilvl="7" w:tplc="0409000B" w:tentative="1">
      <w:start w:val="1"/>
      <w:numFmt w:val="bullet"/>
      <w:lvlText w:val=""/>
      <w:lvlJc w:val="left"/>
      <w:pPr>
        <w:ind w:left="4563" w:hanging="420"/>
      </w:pPr>
      <w:rPr>
        <w:rFonts w:ascii="Wingdings" w:hAnsi="Wingdings" w:hint="default"/>
      </w:rPr>
    </w:lvl>
    <w:lvl w:ilvl="8" w:tplc="0409000D" w:tentative="1">
      <w:start w:val="1"/>
      <w:numFmt w:val="bullet"/>
      <w:lvlText w:val=""/>
      <w:lvlJc w:val="left"/>
      <w:pPr>
        <w:ind w:left="4983" w:hanging="420"/>
      </w:pPr>
      <w:rPr>
        <w:rFonts w:ascii="Wingdings" w:hAnsi="Wingdings" w:hint="default"/>
      </w:rPr>
    </w:lvl>
  </w:abstractNum>
  <w:abstractNum w:abstractNumId="9" w15:restartNumberingAfterBreak="0">
    <w:nsid w:val="13F376F5"/>
    <w:multiLevelType w:val="hybridMultilevel"/>
    <w:tmpl w:val="705A931C"/>
    <w:lvl w:ilvl="0" w:tplc="0409000B">
      <w:start w:val="1"/>
      <w:numFmt w:val="bullet"/>
      <w:pStyle w:val="a"/>
      <w:lvlText w:val=""/>
      <w:lvlJc w:val="left"/>
      <w:pPr>
        <w:ind w:left="1070" w:hanging="360"/>
      </w:pPr>
      <w:rPr>
        <w:rFonts w:ascii="Wingdings" w:hAnsi="Wingdings" w:hint="default"/>
        <w:lang w:val="en-US"/>
      </w:rPr>
    </w:lvl>
    <w:lvl w:ilvl="1" w:tplc="0409000B">
      <w:start w:val="1"/>
      <w:numFmt w:val="bullet"/>
      <w:lvlText w:val=""/>
      <w:lvlJc w:val="left"/>
      <w:pPr>
        <w:ind w:left="1831" w:hanging="420"/>
      </w:pPr>
      <w:rPr>
        <w:rFonts w:ascii="Wingdings" w:hAnsi="Wingdings" w:hint="default"/>
      </w:rPr>
    </w:lvl>
    <w:lvl w:ilvl="2" w:tplc="0409000D"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B" w:tentative="1">
      <w:start w:val="1"/>
      <w:numFmt w:val="bullet"/>
      <w:lvlText w:val=""/>
      <w:lvlJc w:val="left"/>
      <w:pPr>
        <w:ind w:left="3091" w:hanging="420"/>
      </w:pPr>
      <w:rPr>
        <w:rFonts w:ascii="Wingdings" w:hAnsi="Wingdings" w:hint="default"/>
      </w:rPr>
    </w:lvl>
    <w:lvl w:ilvl="5" w:tplc="0409000D">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B" w:tentative="1">
      <w:start w:val="1"/>
      <w:numFmt w:val="bullet"/>
      <w:lvlText w:val=""/>
      <w:lvlJc w:val="left"/>
      <w:pPr>
        <w:ind w:left="4351" w:hanging="420"/>
      </w:pPr>
      <w:rPr>
        <w:rFonts w:ascii="Wingdings" w:hAnsi="Wingdings" w:hint="default"/>
      </w:rPr>
    </w:lvl>
    <w:lvl w:ilvl="8" w:tplc="0409000D" w:tentative="1">
      <w:start w:val="1"/>
      <w:numFmt w:val="bullet"/>
      <w:lvlText w:val=""/>
      <w:lvlJc w:val="left"/>
      <w:pPr>
        <w:ind w:left="4771" w:hanging="420"/>
      </w:pPr>
      <w:rPr>
        <w:rFonts w:ascii="Wingdings" w:hAnsi="Wingdings" w:hint="default"/>
      </w:rPr>
    </w:lvl>
  </w:abstractNum>
  <w:abstractNum w:abstractNumId="10" w15:restartNumberingAfterBreak="0">
    <w:nsid w:val="1F3738A8"/>
    <w:multiLevelType w:val="hybridMultilevel"/>
    <w:tmpl w:val="795C5312"/>
    <w:lvl w:ilvl="0" w:tplc="0409000B">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1" w15:restartNumberingAfterBreak="0">
    <w:nsid w:val="1FFD69E1"/>
    <w:multiLevelType w:val="hybridMultilevel"/>
    <w:tmpl w:val="7278E138"/>
    <w:lvl w:ilvl="0" w:tplc="9F76F390">
      <w:start w:val="1"/>
      <w:numFmt w:val="decimal"/>
      <w:pStyle w:val="30"/>
      <w:lvlText w:val="%1."/>
      <w:lvlJc w:val="left"/>
      <w:pPr>
        <w:ind w:left="60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957615"/>
    <w:multiLevelType w:val="hybridMultilevel"/>
    <w:tmpl w:val="FE1AB720"/>
    <w:lvl w:ilvl="0" w:tplc="CA84D7C4">
      <w:start w:val="1"/>
      <w:numFmt w:val="upperLetter"/>
      <w:pStyle w:val="a0"/>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E1D573E"/>
    <w:multiLevelType w:val="multilevel"/>
    <w:tmpl w:val="68A4DC9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1"/>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14" w15:restartNumberingAfterBreak="0">
    <w:nsid w:val="2E59463A"/>
    <w:multiLevelType w:val="hybridMultilevel"/>
    <w:tmpl w:val="DCFA0FA8"/>
    <w:lvl w:ilvl="0" w:tplc="0409000B">
      <w:start w:val="1"/>
      <w:numFmt w:val="bullet"/>
      <w:lvlText w:val=""/>
      <w:lvlJc w:val="left"/>
      <w:pPr>
        <w:ind w:left="1554" w:hanging="420"/>
      </w:pPr>
      <w:rPr>
        <w:rFonts w:ascii="Wingdings" w:hAnsi="Wingdings" w:hint="default"/>
      </w:rPr>
    </w:lvl>
    <w:lvl w:ilvl="1" w:tplc="0409000B" w:tentative="1">
      <w:start w:val="1"/>
      <w:numFmt w:val="bullet"/>
      <w:lvlText w:val=""/>
      <w:lvlJc w:val="left"/>
      <w:pPr>
        <w:ind w:left="1974" w:hanging="420"/>
      </w:pPr>
      <w:rPr>
        <w:rFonts w:ascii="Wingdings" w:hAnsi="Wingdings" w:hint="default"/>
      </w:rPr>
    </w:lvl>
    <w:lvl w:ilvl="2" w:tplc="0409000D"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B" w:tentative="1">
      <w:start w:val="1"/>
      <w:numFmt w:val="bullet"/>
      <w:lvlText w:val=""/>
      <w:lvlJc w:val="left"/>
      <w:pPr>
        <w:ind w:left="3234" w:hanging="420"/>
      </w:pPr>
      <w:rPr>
        <w:rFonts w:ascii="Wingdings" w:hAnsi="Wingdings" w:hint="default"/>
      </w:rPr>
    </w:lvl>
    <w:lvl w:ilvl="5" w:tplc="0409000D"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B" w:tentative="1">
      <w:start w:val="1"/>
      <w:numFmt w:val="bullet"/>
      <w:lvlText w:val=""/>
      <w:lvlJc w:val="left"/>
      <w:pPr>
        <w:ind w:left="4494" w:hanging="420"/>
      </w:pPr>
      <w:rPr>
        <w:rFonts w:ascii="Wingdings" w:hAnsi="Wingdings" w:hint="default"/>
      </w:rPr>
    </w:lvl>
    <w:lvl w:ilvl="8" w:tplc="0409000D" w:tentative="1">
      <w:start w:val="1"/>
      <w:numFmt w:val="bullet"/>
      <w:lvlText w:val=""/>
      <w:lvlJc w:val="left"/>
      <w:pPr>
        <w:ind w:left="4914" w:hanging="420"/>
      </w:pPr>
      <w:rPr>
        <w:rFonts w:ascii="Wingdings" w:hAnsi="Wingdings" w:hint="default"/>
      </w:rPr>
    </w:lvl>
  </w:abstractNum>
  <w:abstractNum w:abstractNumId="15" w15:restartNumberingAfterBreak="0">
    <w:nsid w:val="30B4196D"/>
    <w:multiLevelType w:val="multilevel"/>
    <w:tmpl w:val="3E547C4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16" w15:restartNumberingAfterBreak="0">
    <w:nsid w:val="31611323"/>
    <w:multiLevelType w:val="multilevel"/>
    <w:tmpl w:val="9B06DEB8"/>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1"/>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17" w15:restartNumberingAfterBreak="0">
    <w:nsid w:val="342C36FF"/>
    <w:multiLevelType w:val="hybridMultilevel"/>
    <w:tmpl w:val="C916FCB4"/>
    <w:lvl w:ilvl="0" w:tplc="EE6AD674">
      <w:start w:val="1"/>
      <w:numFmt w:val="bullet"/>
      <w:pStyle w:val="20"/>
      <w:lvlText w:val="‧"/>
      <w:lvlJc w:val="left"/>
      <w:pPr>
        <w:ind w:left="1271" w:hanging="420"/>
      </w:pPr>
      <w:rPr>
        <w:rFonts w:ascii="ＭＳ 明朝" w:eastAsia="ＭＳ 明朝" w:hAnsi="ＭＳ 明朝" w:hint="eastAsia"/>
        <w:lang w:val="en-US"/>
      </w:rPr>
    </w:lvl>
    <w:lvl w:ilvl="1" w:tplc="609E2996">
      <w:start w:val="1"/>
      <w:numFmt w:val="bullet"/>
      <w:pStyle w:val="31"/>
      <w:lvlText w:val=""/>
      <w:lvlJc w:val="left"/>
      <w:pPr>
        <w:ind w:left="1691" w:hanging="420"/>
      </w:pPr>
      <w:rPr>
        <w:rFonts w:ascii="Wingdings" w:hAnsi="Wingdings" w:hint="default"/>
      </w:rPr>
    </w:lvl>
    <w:lvl w:ilvl="2" w:tplc="0409000D">
      <w:start w:val="1"/>
      <w:numFmt w:val="bullet"/>
      <w:lvlText w:val=""/>
      <w:lvlJc w:val="left"/>
      <w:pPr>
        <w:ind w:left="2111" w:hanging="420"/>
      </w:pPr>
      <w:rPr>
        <w:rFonts w:ascii="Wingdings" w:hAnsi="Wingdings" w:hint="default"/>
      </w:rPr>
    </w:lvl>
    <w:lvl w:ilvl="3" w:tplc="27149E70">
      <w:numFmt w:val="bullet"/>
      <w:lvlText w:val="□"/>
      <w:lvlJc w:val="left"/>
      <w:pPr>
        <w:ind w:left="2471" w:hanging="360"/>
      </w:pPr>
      <w:rPr>
        <w:rFonts w:ascii="ＭＳ 明朝" w:eastAsia="ＭＳ 明朝" w:hAnsi="ＭＳ 明朝" w:cstheme="minorBidi" w:hint="eastAsia"/>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8" w15:restartNumberingAfterBreak="0">
    <w:nsid w:val="35BA6BD7"/>
    <w:multiLevelType w:val="hybridMultilevel"/>
    <w:tmpl w:val="AB10089A"/>
    <w:lvl w:ilvl="0" w:tplc="CFA0B5EC">
      <w:start w:val="1"/>
      <w:numFmt w:val="decimal"/>
      <w:pStyle w:val="a1"/>
      <w:lvlText w:val="%1."/>
      <w:lvlJc w:val="left"/>
      <w:pPr>
        <w:ind w:left="1413"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2533900"/>
    <w:multiLevelType w:val="multilevel"/>
    <w:tmpl w:val="DCC61E9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20" w15:restartNumberingAfterBreak="0">
    <w:nsid w:val="455C13A2"/>
    <w:multiLevelType w:val="hybridMultilevel"/>
    <w:tmpl w:val="6140616C"/>
    <w:lvl w:ilvl="0" w:tplc="0409000F">
      <w:start w:val="1"/>
      <w:numFmt w:val="decimal"/>
      <w:lvlText w:val="%1."/>
      <w:lvlJc w:val="left"/>
      <w:pPr>
        <w:ind w:left="1411" w:hanging="420"/>
      </w:pPr>
    </w:lvl>
    <w:lvl w:ilvl="1" w:tplc="04090017">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21" w15:restartNumberingAfterBreak="0">
    <w:nsid w:val="48EB1DDD"/>
    <w:multiLevelType w:val="hybridMultilevel"/>
    <w:tmpl w:val="6D5E3B1E"/>
    <w:lvl w:ilvl="0" w:tplc="0409000B">
      <w:start w:val="1"/>
      <w:numFmt w:val="bullet"/>
      <w:lvlText w:val=""/>
      <w:lvlJc w:val="left"/>
      <w:pPr>
        <w:ind w:left="1413" w:hanging="420"/>
      </w:pPr>
      <w:rPr>
        <w:rFonts w:ascii="Wingdings" w:hAnsi="Wingdings" w:hint="default"/>
      </w:rPr>
    </w:lvl>
    <w:lvl w:ilvl="1" w:tplc="0409000B">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2" w15:restartNumberingAfterBreak="0">
    <w:nsid w:val="49F27D31"/>
    <w:multiLevelType w:val="multilevel"/>
    <w:tmpl w:val="32428772"/>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abstractNum w:abstractNumId="23" w15:restartNumberingAfterBreak="0">
    <w:nsid w:val="54FC098F"/>
    <w:multiLevelType w:val="hybridMultilevel"/>
    <w:tmpl w:val="E932A026"/>
    <w:lvl w:ilvl="0" w:tplc="0409000B">
      <w:start w:val="1"/>
      <w:numFmt w:val="bullet"/>
      <w:lvlText w:val=""/>
      <w:lvlJc w:val="left"/>
      <w:pPr>
        <w:ind w:left="1555" w:hanging="420"/>
      </w:pPr>
      <w:rPr>
        <w:rFonts w:ascii="Wingdings" w:hAnsi="Wingdings" w:hint="default"/>
      </w:rPr>
    </w:lvl>
    <w:lvl w:ilvl="1" w:tplc="0409000B" w:tentative="1">
      <w:start w:val="1"/>
      <w:numFmt w:val="bullet"/>
      <w:lvlText w:val=""/>
      <w:lvlJc w:val="left"/>
      <w:pPr>
        <w:ind w:left="1975" w:hanging="420"/>
      </w:pPr>
      <w:rPr>
        <w:rFonts w:ascii="Wingdings" w:hAnsi="Wingdings" w:hint="default"/>
      </w:rPr>
    </w:lvl>
    <w:lvl w:ilvl="2" w:tplc="0409000D" w:tentative="1">
      <w:start w:val="1"/>
      <w:numFmt w:val="bullet"/>
      <w:lvlText w:val=""/>
      <w:lvlJc w:val="left"/>
      <w:pPr>
        <w:ind w:left="2395" w:hanging="420"/>
      </w:pPr>
      <w:rPr>
        <w:rFonts w:ascii="Wingdings" w:hAnsi="Wingdings" w:hint="default"/>
      </w:rPr>
    </w:lvl>
    <w:lvl w:ilvl="3" w:tplc="04090001" w:tentative="1">
      <w:start w:val="1"/>
      <w:numFmt w:val="bullet"/>
      <w:lvlText w:val=""/>
      <w:lvlJc w:val="left"/>
      <w:pPr>
        <w:ind w:left="2815" w:hanging="420"/>
      </w:pPr>
      <w:rPr>
        <w:rFonts w:ascii="Wingdings" w:hAnsi="Wingdings" w:hint="default"/>
      </w:rPr>
    </w:lvl>
    <w:lvl w:ilvl="4" w:tplc="0409000B" w:tentative="1">
      <w:start w:val="1"/>
      <w:numFmt w:val="bullet"/>
      <w:lvlText w:val=""/>
      <w:lvlJc w:val="left"/>
      <w:pPr>
        <w:ind w:left="3235" w:hanging="420"/>
      </w:pPr>
      <w:rPr>
        <w:rFonts w:ascii="Wingdings" w:hAnsi="Wingdings" w:hint="default"/>
      </w:rPr>
    </w:lvl>
    <w:lvl w:ilvl="5" w:tplc="0409000D"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B" w:tentative="1">
      <w:start w:val="1"/>
      <w:numFmt w:val="bullet"/>
      <w:lvlText w:val=""/>
      <w:lvlJc w:val="left"/>
      <w:pPr>
        <w:ind w:left="4495" w:hanging="420"/>
      </w:pPr>
      <w:rPr>
        <w:rFonts w:ascii="Wingdings" w:hAnsi="Wingdings" w:hint="default"/>
      </w:rPr>
    </w:lvl>
    <w:lvl w:ilvl="8" w:tplc="0409000D" w:tentative="1">
      <w:start w:val="1"/>
      <w:numFmt w:val="bullet"/>
      <w:lvlText w:val=""/>
      <w:lvlJc w:val="left"/>
      <w:pPr>
        <w:ind w:left="4915" w:hanging="420"/>
      </w:pPr>
      <w:rPr>
        <w:rFonts w:ascii="Wingdings" w:hAnsi="Wingdings" w:hint="default"/>
      </w:rPr>
    </w:lvl>
  </w:abstractNum>
  <w:abstractNum w:abstractNumId="24" w15:restartNumberingAfterBreak="0">
    <w:nsid w:val="623E3F75"/>
    <w:multiLevelType w:val="hybridMultilevel"/>
    <w:tmpl w:val="6CE88F6E"/>
    <w:lvl w:ilvl="0" w:tplc="2460C532">
      <w:start w:val="1"/>
      <w:numFmt w:val="decimal"/>
      <w:lvlText w:val="%1."/>
      <w:lvlJc w:val="left"/>
      <w:pPr>
        <w:ind w:left="1411"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F9A38CB"/>
    <w:multiLevelType w:val="hybridMultilevel"/>
    <w:tmpl w:val="D50A63D8"/>
    <w:lvl w:ilvl="0" w:tplc="E542B634">
      <w:start w:val="1"/>
      <w:numFmt w:val="upperLetter"/>
      <w:pStyle w:val="21"/>
      <w:lvlText w:val="%1)"/>
      <w:lvlJc w:val="left"/>
      <w:pPr>
        <w:ind w:left="1413"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D8356E8"/>
    <w:multiLevelType w:val="multilevel"/>
    <w:tmpl w:val="A09648D6"/>
    <w:lvl w:ilvl="0">
      <w:start w:val="3"/>
      <w:numFmt w:val="decimal"/>
      <w:lvlText w:val="%1"/>
      <w:lvlJc w:val="left"/>
      <w:pPr>
        <w:ind w:left="735" w:hanging="735"/>
      </w:pPr>
      <w:rPr>
        <w:rFonts w:hint="default"/>
      </w:rPr>
    </w:lvl>
    <w:lvl w:ilvl="1">
      <w:start w:val="1"/>
      <w:numFmt w:val="decimal"/>
      <w:lvlText w:val="%1.%2"/>
      <w:lvlJc w:val="left"/>
      <w:pPr>
        <w:ind w:left="1066" w:hanging="735"/>
      </w:pPr>
      <w:rPr>
        <w:rFonts w:hint="default"/>
      </w:rPr>
    </w:lvl>
    <w:lvl w:ilvl="2">
      <w:start w:val="2"/>
      <w:numFmt w:val="decimal"/>
      <w:lvlText w:val="%1.%2.%3"/>
      <w:lvlJc w:val="left"/>
      <w:pPr>
        <w:ind w:left="1397" w:hanging="735"/>
      </w:pPr>
      <w:rPr>
        <w:rFonts w:hint="default"/>
      </w:rPr>
    </w:lvl>
    <w:lvl w:ilvl="3">
      <w:start w:val="4"/>
      <w:numFmt w:val="decimal"/>
      <w:lvlText w:val="%1.%2.%3.%4"/>
      <w:lvlJc w:val="left"/>
      <w:pPr>
        <w:ind w:left="2073" w:hanging="108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448" w:hanging="1800"/>
      </w:pPr>
      <w:rPr>
        <w:rFonts w:hint="default"/>
      </w:rPr>
    </w:lvl>
  </w:abstractNum>
  <w:num w:numId="1">
    <w:abstractNumId w:val="7"/>
  </w:num>
  <w:num w:numId="2">
    <w:abstractNumId w:val="2"/>
  </w:num>
  <w:num w:numId="3">
    <w:abstractNumId w:val="1"/>
  </w:num>
  <w:num w:numId="4">
    <w:abstractNumId w:val="0"/>
  </w:num>
  <w:num w:numId="5">
    <w:abstractNumId w:val="9"/>
  </w:num>
  <w:num w:numId="6">
    <w:abstractNumId w:val="17"/>
  </w:num>
  <w:num w:numId="7">
    <w:abstractNumId w:val="12"/>
  </w:num>
  <w:num w:numId="8">
    <w:abstractNumId w:val="11"/>
  </w:num>
  <w:num w:numId="9">
    <w:abstractNumId w:val="18"/>
  </w:num>
  <w:num w:numId="10">
    <w:abstractNumId w:val="25"/>
  </w:num>
  <w:num w:numId="11">
    <w:abstractNumId w:val="8"/>
  </w:num>
  <w:num w:numId="12">
    <w:abstractNumId w:val="23"/>
  </w:num>
  <w:num w:numId="13">
    <w:abstractNumId w:val="14"/>
  </w:num>
  <w:num w:numId="14">
    <w:abstractNumId w:val="20"/>
  </w:num>
  <w:num w:numId="15">
    <w:abstractNumId w:val="21"/>
  </w:num>
  <w:num w:numId="16">
    <w:abstractNumId w:val="24"/>
  </w:num>
  <w:num w:numId="17">
    <w:abstractNumId w:val="4"/>
  </w:num>
  <w:num w:numId="18">
    <w:abstractNumId w:val="3"/>
  </w:num>
  <w:num w:numId="19">
    <w:abstractNumId w:val="6"/>
  </w:num>
  <w:num w:numId="20">
    <w:abstractNumId w:val="5"/>
  </w:num>
  <w:num w:numId="21">
    <w:abstractNumId w:val="16"/>
  </w:num>
  <w:num w:numId="22">
    <w:abstractNumId w:val="13"/>
  </w:num>
  <w:num w:numId="23">
    <w:abstractNumId w:val="22"/>
  </w:num>
  <w:num w:numId="24">
    <w:abstractNumId w:val="19"/>
  </w:num>
  <w:num w:numId="25">
    <w:abstractNumId w:val="26"/>
  </w:num>
  <w:num w:numId="26">
    <w:abstractNumId w:val="15"/>
  </w:num>
  <w:num w:numId="2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numFmt w:val="lowerRoman"/>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CC"/>
    <w:rsid w:val="00000EB2"/>
    <w:rsid w:val="00000F5D"/>
    <w:rsid w:val="00001044"/>
    <w:rsid w:val="00003229"/>
    <w:rsid w:val="0000376A"/>
    <w:rsid w:val="00003AD0"/>
    <w:rsid w:val="000041EF"/>
    <w:rsid w:val="0000581F"/>
    <w:rsid w:val="00005F12"/>
    <w:rsid w:val="00005F87"/>
    <w:rsid w:val="00006704"/>
    <w:rsid w:val="000103C7"/>
    <w:rsid w:val="00010C82"/>
    <w:rsid w:val="00010E85"/>
    <w:rsid w:val="00011071"/>
    <w:rsid w:val="00011913"/>
    <w:rsid w:val="00011AAB"/>
    <w:rsid w:val="00012CBB"/>
    <w:rsid w:val="00014ED6"/>
    <w:rsid w:val="00015FD9"/>
    <w:rsid w:val="0001610D"/>
    <w:rsid w:val="000166CC"/>
    <w:rsid w:val="0001693F"/>
    <w:rsid w:val="00016DA4"/>
    <w:rsid w:val="00017520"/>
    <w:rsid w:val="00017958"/>
    <w:rsid w:val="00017D4C"/>
    <w:rsid w:val="000206F7"/>
    <w:rsid w:val="00020798"/>
    <w:rsid w:val="00020825"/>
    <w:rsid w:val="00020B5A"/>
    <w:rsid w:val="00020C6B"/>
    <w:rsid w:val="0002321A"/>
    <w:rsid w:val="000235BD"/>
    <w:rsid w:val="00023D67"/>
    <w:rsid w:val="000244EB"/>
    <w:rsid w:val="00024718"/>
    <w:rsid w:val="000261FC"/>
    <w:rsid w:val="00026F25"/>
    <w:rsid w:val="00031134"/>
    <w:rsid w:val="000324BA"/>
    <w:rsid w:val="00033591"/>
    <w:rsid w:val="000342E5"/>
    <w:rsid w:val="00035A3D"/>
    <w:rsid w:val="00036751"/>
    <w:rsid w:val="00036A1F"/>
    <w:rsid w:val="00036EA8"/>
    <w:rsid w:val="000401C9"/>
    <w:rsid w:val="000415D6"/>
    <w:rsid w:val="00041770"/>
    <w:rsid w:val="000417DA"/>
    <w:rsid w:val="00041ABB"/>
    <w:rsid w:val="00041BD0"/>
    <w:rsid w:val="00041EAA"/>
    <w:rsid w:val="00042C24"/>
    <w:rsid w:val="00043036"/>
    <w:rsid w:val="00044C20"/>
    <w:rsid w:val="0004629E"/>
    <w:rsid w:val="00046352"/>
    <w:rsid w:val="0004742B"/>
    <w:rsid w:val="00047880"/>
    <w:rsid w:val="00050792"/>
    <w:rsid w:val="000513D4"/>
    <w:rsid w:val="000515FC"/>
    <w:rsid w:val="000525A0"/>
    <w:rsid w:val="000526C7"/>
    <w:rsid w:val="0005273B"/>
    <w:rsid w:val="00052C6B"/>
    <w:rsid w:val="00052D82"/>
    <w:rsid w:val="00052F63"/>
    <w:rsid w:val="00053193"/>
    <w:rsid w:val="0005328F"/>
    <w:rsid w:val="00053303"/>
    <w:rsid w:val="0005472D"/>
    <w:rsid w:val="000578C7"/>
    <w:rsid w:val="0006052D"/>
    <w:rsid w:val="00061AD6"/>
    <w:rsid w:val="00062834"/>
    <w:rsid w:val="00063D7B"/>
    <w:rsid w:val="00063FC5"/>
    <w:rsid w:val="0006404B"/>
    <w:rsid w:val="00064845"/>
    <w:rsid w:val="00064A65"/>
    <w:rsid w:val="00064AEF"/>
    <w:rsid w:val="00066A3F"/>
    <w:rsid w:val="00066BB7"/>
    <w:rsid w:val="00072954"/>
    <w:rsid w:val="00072CDE"/>
    <w:rsid w:val="000740F5"/>
    <w:rsid w:val="000740FE"/>
    <w:rsid w:val="000744B2"/>
    <w:rsid w:val="00074645"/>
    <w:rsid w:val="000746FC"/>
    <w:rsid w:val="00074C2C"/>
    <w:rsid w:val="000750E2"/>
    <w:rsid w:val="0007621B"/>
    <w:rsid w:val="0008133A"/>
    <w:rsid w:val="00082181"/>
    <w:rsid w:val="000822D7"/>
    <w:rsid w:val="00084863"/>
    <w:rsid w:val="00084FF4"/>
    <w:rsid w:val="00085B1C"/>
    <w:rsid w:val="00085E70"/>
    <w:rsid w:val="00086DF1"/>
    <w:rsid w:val="000871E9"/>
    <w:rsid w:val="000879D7"/>
    <w:rsid w:val="00087B95"/>
    <w:rsid w:val="00087BA3"/>
    <w:rsid w:val="00087F0C"/>
    <w:rsid w:val="00090205"/>
    <w:rsid w:val="000902DE"/>
    <w:rsid w:val="0009084F"/>
    <w:rsid w:val="00090CC9"/>
    <w:rsid w:val="000913CD"/>
    <w:rsid w:val="000918D3"/>
    <w:rsid w:val="000928B3"/>
    <w:rsid w:val="00092ACC"/>
    <w:rsid w:val="0009325B"/>
    <w:rsid w:val="00093C82"/>
    <w:rsid w:val="00094420"/>
    <w:rsid w:val="00095612"/>
    <w:rsid w:val="00095CAA"/>
    <w:rsid w:val="0009610E"/>
    <w:rsid w:val="00096418"/>
    <w:rsid w:val="0009699D"/>
    <w:rsid w:val="00096A66"/>
    <w:rsid w:val="000971FB"/>
    <w:rsid w:val="00097755"/>
    <w:rsid w:val="000A0787"/>
    <w:rsid w:val="000A1D9C"/>
    <w:rsid w:val="000A259B"/>
    <w:rsid w:val="000A3811"/>
    <w:rsid w:val="000A44E9"/>
    <w:rsid w:val="000A6EF1"/>
    <w:rsid w:val="000B1AAB"/>
    <w:rsid w:val="000B244B"/>
    <w:rsid w:val="000B2634"/>
    <w:rsid w:val="000B37B4"/>
    <w:rsid w:val="000B4A94"/>
    <w:rsid w:val="000B4DCA"/>
    <w:rsid w:val="000B57B6"/>
    <w:rsid w:val="000B5A82"/>
    <w:rsid w:val="000B5ECA"/>
    <w:rsid w:val="000B69C2"/>
    <w:rsid w:val="000B7BFC"/>
    <w:rsid w:val="000C2ECA"/>
    <w:rsid w:val="000C3C57"/>
    <w:rsid w:val="000C4EBE"/>
    <w:rsid w:val="000C6801"/>
    <w:rsid w:val="000C6984"/>
    <w:rsid w:val="000C6BAB"/>
    <w:rsid w:val="000C6C8C"/>
    <w:rsid w:val="000C6E56"/>
    <w:rsid w:val="000C7BB2"/>
    <w:rsid w:val="000D00FB"/>
    <w:rsid w:val="000D03C6"/>
    <w:rsid w:val="000D0CAE"/>
    <w:rsid w:val="000D11D4"/>
    <w:rsid w:val="000D1605"/>
    <w:rsid w:val="000D203E"/>
    <w:rsid w:val="000D23BB"/>
    <w:rsid w:val="000D27B5"/>
    <w:rsid w:val="000D2C69"/>
    <w:rsid w:val="000D6152"/>
    <w:rsid w:val="000E174B"/>
    <w:rsid w:val="000E1BE5"/>
    <w:rsid w:val="000E2053"/>
    <w:rsid w:val="000E2985"/>
    <w:rsid w:val="000E2D10"/>
    <w:rsid w:val="000E2D73"/>
    <w:rsid w:val="000E3B17"/>
    <w:rsid w:val="000E49CA"/>
    <w:rsid w:val="000E4C8A"/>
    <w:rsid w:val="000E4FB2"/>
    <w:rsid w:val="000E7311"/>
    <w:rsid w:val="000E7F3F"/>
    <w:rsid w:val="000F061C"/>
    <w:rsid w:val="000F07C5"/>
    <w:rsid w:val="000F0918"/>
    <w:rsid w:val="000F1C7F"/>
    <w:rsid w:val="000F4B69"/>
    <w:rsid w:val="000F5B07"/>
    <w:rsid w:val="000F5E4E"/>
    <w:rsid w:val="000F5FA6"/>
    <w:rsid w:val="000F65E8"/>
    <w:rsid w:val="000F688D"/>
    <w:rsid w:val="000F72DA"/>
    <w:rsid w:val="000F7B44"/>
    <w:rsid w:val="0010041C"/>
    <w:rsid w:val="00100D0D"/>
    <w:rsid w:val="00101DF6"/>
    <w:rsid w:val="001032EA"/>
    <w:rsid w:val="00104444"/>
    <w:rsid w:val="00104786"/>
    <w:rsid w:val="00104A7B"/>
    <w:rsid w:val="00104C95"/>
    <w:rsid w:val="00104E1D"/>
    <w:rsid w:val="0010540C"/>
    <w:rsid w:val="00106579"/>
    <w:rsid w:val="00106795"/>
    <w:rsid w:val="0010717C"/>
    <w:rsid w:val="001078C9"/>
    <w:rsid w:val="00110D4D"/>
    <w:rsid w:val="00112BB2"/>
    <w:rsid w:val="00112C17"/>
    <w:rsid w:val="0011311E"/>
    <w:rsid w:val="00113DD0"/>
    <w:rsid w:val="00113E0F"/>
    <w:rsid w:val="00115C5F"/>
    <w:rsid w:val="00115DC3"/>
    <w:rsid w:val="0011617D"/>
    <w:rsid w:val="001161DB"/>
    <w:rsid w:val="00116ECC"/>
    <w:rsid w:val="00117913"/>
    <w:rsid w:val="001179ED"/>
    <w:rsid w:val="00117D1B"/>
    <w:rsid w:val="0012107B"/>
    <w:rsid w:val="001222B7"/>
    <w:rsid w:val="00122819"/>
    <w:rsid w:val="00122A18"/>
    <w:rsid w:val="00122A21"/>
    <w:rsid w:val="0012446B"/>
    <w:rsid w:val="001247EA"/>
    <w:rsid w:val="00124BFA"/>
    <w:rsid w:val="00125BF0"/>
    <w:rsid w:val="0012628E"/>
    <w:rsid w:val="00127B70"/>
    <w:rsid w:val="00130281"/>
    <w:rsid w:val="001304BD"/>
    <w:rsid w:val="00130C82"/>
    <w:rsid w:val="00130FF1"/>
    <w:rsid w:val="001311D6"/>
    <w:rsid w:val="001319C5"/>
    <w:rsid w:val="00134C79"/>
    <w:rsid w:val="00135133"/>
    <w:rsid w:val="00135C1B"/>
    <w:rsid w:val="00135E30"/>
    <w:rsid w:val="0013666D"/>
    <w:rsid w:val="00136BA8"/>
    <w:rsid w:val="00137926"/>
    <w:rsid w:val="00137A35"/>
    <w:rsid w:val="001424C0"/>
    <w:rsid w:val="00142CEB"/>
    <w:rsid w:val="001442B9"/>
    <w:rsid w:val="0014515E"/>
    <w:rsid w:val="00145407"/>
    <w:rsid w:val="00145AEC"/>
    <w:rsid w:val="00145DA3"/>
    <w:rsid w:val="00145DCE"/>
    <w:rsid w:val="0014610B"/>
    <w:rsid w:val="00146A79"/>
    <w:rsid w:val="00146CB9"/>
    <w:rsid w:val="001473D6"/>
    <w:rsid w:val="001478DF"/>
    <w:rsid w:val="001514C5"/>
    <w:rsid w:val="0015187B"/>
    <w:rsid w:val="001519E4"/>
    <w:rsid w:val="001522FD"/>
    <w:rsid w:val="00152E48"/>
    <w:rsid w:val="00153DDB"/>
    <w:rsid w:val="00155B65"/>
    <w:rsid w:val="00156566"/>
    <w:rsid w:val="0015659A"/>
    <w:rsid w:val="00156A95"/>
    <w:rsid w:val="00157A8F"/>
    <w:rsid w:val="0016174F"/>
    <w:rsid w:val="00161F34"/>
    <w:rsid w:val="00162681"/>
    <w:rsid w:val="00162961"/>
    <w:rsid w:val="001651C0"/>
    <w:rsid w:val="00165AE4"/>
    <w:rsid w:val="00165C0B"/>
    <w:rsid w:val="00166194"/>
    <w:rsid w:val="00167AA4"/>
    <w:rsid w:val="0017233B"/>
    <w:rsid w:val="00174C52"/>
    <w:rsid w:val="00175198"/>
    <w:rsid w:val="0017642C"/>
    <w:rsid w:val="0017651F"/>
    <w:rsid w:val="0017667C"/>
    <w:rsid w:val="00176FC7"/>
    <w:rsid w:val="001771FB"/>
    <w:rsid w:val="001776BA"/>
    <w:rsid w:val="0018065F"/>
    <w:rsid w:val="00181477"/>
    <w:rsid w:val="001815B9"/>
    <w:rsid w:val="001825C5"/>
    <w:rsid w:val="001832CA"/>
    <w:rsid w:val="00183375"/>
    <w:rsid w:val="0018476B"/>
    <w:rsid w:val="00186876"/>
    <w:rsid w:val="00187019"/>
    <w:rsid w:val="00190024"/>
    <w:rsid w:val="001900FB"/>
    <w:rsid w:val="00191A91"/>
    <w:rsid w:val="0019223A"/>
    <w:rsid w:val="001931A5"/>
    <w:rsid w:val="00193F88"/>
    <w:rsid w:val="0019401D"/>
    <w:rsid w:val="00195E3D"/>
    <w:rsid w:val="00195E9C"/>
    <w:rsid w:val="001975A2"/>
    <w:rsid w:val="00197610"/>
    <w:rsid w:val="001A0B1D"/>
    <w:rsid w:val="001A138E"/>
    <w:rsid w:val="001A185E"/>
    <w:rsid w:val="001A1FDD"/>
    <w:rsid w:val="001A2359"/>
    <w:rsid w:val="001A34EA"/>
    <w:rsid w:val="001A400D"/>
    <w:rsid w:val="001A447D"/>
    <w:rsid w:val="001A472E"/>
    <w:rsid w:val="001A54FF"/>
    <w:rsid w:val="001A56E7"/>
    <w:rsid w:val="001A5BCC"/>
    <w:rsid w:val="001A6C5E"/>
    <w:rsid w:val="001A7FAF"/>
    <w:rsid w:val="001B02F3"/>
    <w:rsid w:val="001B0EBD"/>
    <w:rsid w:val="001B2759"/>
    <w:rsid w:val="001B33B8"/>
    <w:rsid w:val="001B403D"/>
    <w:rsid w:val="001B4B3E"/>
    <w:rsid w:val="001B540E"/>
    <w:rsid w:val="001C024F"/>
    <w:rsid w:val="001C0A7C"/>
    <w:rsid w:val="001C1AC4"/>
    <w:rsid w:val="001C2A61"/>
    <w:rsid w:val="001C329D"/>
    <w:rsid w:val="001C6C9B"/>
    <w:rsid w:val="001C6F6C"/>
    <w:rsid w:val="001C75CA"/>
    <w:rsid w:val="001D0951"/>
    <w:rsid w:val="001D1E6C"/>
    <w:rsid w:val="001D2C69"/>
    <w:rsid w:val="001D3094"/>
    <w:rsid w:val="001D32C6"/>
    <w:rsid w:val="001D44E3"/>
    <w:rsid w:val="001D4706"/>
    <w:rsid w:val="001D5577"/>
    <w:rsid w:val="001D6740"/>
    <w:rsid w:val="001D6B29"/>
    <w:rsid w:val="001D6E24"/>
    <w:rsid w:val="001D7258"/>
    <w:rsid w:val="001D78DF"/>
    <w:rsid w:val="001E0395"/>
    <w:rsid w:val="001E077A"/>
    <w:rsid w:val="001E09F8"/>
    <w:rsid w:val="001E0B1F"/>
    <w:rsid w:val="001E0C30"/>
    <w:rsid w:val="001E348F"/>
    <w:rsid w:val="001E4AD8"/>
    <w:rsid w:val="001E5AC6"/>
    <w:rsid w:val="001E662B"/>
    <w:rsid w:val="001E68D6"/>
    <w:rsid w:val="001E7AC5"/>
    <w:rsid w:val="001F09D3"/>
    <w:rsid w:val="001F2227"/>
    <w:rsid w:val="001F22E1"/>
    <w:rsid w:val="001F3D4A"/>
    <w:rsid w:val="001F3E95"/>
    <w:rsid w:val="001F5624"/>
    <w:rsid w:val="001F65CC"/>
    <w:rsid w:val="001F75A6"/>
    <w:rsid w:val="001F79F0"/>
    <w:rsid w:val="001F7F83"/>
    <w:rsid w:val="0020067F"/>
    <w:rsid w:val="00201622"/>
    <w:rsid w:val="00201D26"/>
    <w:rsid w:val="00203D44"/>
    <w:rsid w:val="00205FC4"/>
    <w:rsid w:val="002060FE"/>
    <w:rsid w:val="0020627C"/>
    <w:rsid w:val="002064F8"/>
    <w:rsid w:val="002065C1"/>
    <w:rsid w:val="00206A19"/>
    <w:rsid w:val="00207D93"/>
    <w:rsid w:val="0021066D"/>
    <w:rsid w:val="00210804"/>
    <w:rsid w:val="00211344"/>
    <w:rsid w:val="00211A01"/>
    <w:rsid w:val="002122AD"/>
    <w:rsid w:val="00212371"/>
    <w:rsid w:val="00213877"/>
    <w:rsid w:val="00213961"/>
    <w:rsid w:val="00213A05"/>
    <w:rsid w:val="00213B7D"/>
    <w:rsid w:val="002151B2"/>
    <w:rsid w:val="00216084"/>
    <w:rsid w:val="00216276"/>
    <w:rsid w:val="0021642B"/>
    <w:rsid w:val="00217FD3"/>
    <w:rsid w:val="00221CBF"/>
    <w:rsid w:val="00221ECC"/>
    <w:rsid w:val="00223F15"/>
    <w:rsid w:val="0022510D"/>
    <w:rsid w:val="00225967"/>
    <w:rsid w:val="00225C4A"/>
    <w:rsid w:val="0022737D"/>
    <w:rsid w:val="002273FC"/>
    <w:rsid w:val="00227E0D"/>
    <w:rsid w:val="002324D4"/>
    <w:rsid w:val="00233586"/>
    <w:rsid w:val="00233B78"/>
    <w:rsid w:val="00233DB0"/>
    <w:rsid w:val="00234CAE"/>
    <w:rsid w:val="00235004"/>
    <w:rsid w:val="00235240"/>
    <w:rsid w:val="00235667"/>
    <w:rsid w:val="00235A06"/>
    <w:rsid w:val="00236CA5"/>
    <w:rsid w:val="00237CA0"/>
    <w:rsid w:val="00240D6D"/>
    <w:rsid w:val="002411DE"/>
    <w:rsid w:val="00241B53"/>
    <w:rsid w:val="00241CF8"/>
    <w:rsid w:val="002428C9"/>
    <w:rsid w:val="00243205"/>
    <w:rsid w:val="00243891"/>
    <w:rsid w:val="0024390D"/>
    <w:rsid w:val="00244B7A"/>
    <w:rsid w:val="00244DBB"/>
    <w:rsid w:val="00245548"/>
    <w:rsid w:val="002462A7"/>
    <w:rsid w:val="00246D6B"/>
    <w:rsid w:val="00251A2F"/>
    <w:rsid w:val="00252FF0"/>
    <w:rsid w:val="00253005"/>
    <w:rsid w:val="00253111"/>
    <w:rsid w:val="0025379D"/>
    <w:rsid w:val="00254BE4"/>
    <w:rsid w:val="002561CC"/>
    <w:rsid w:val="0025663E"/>
    <w:rsid w:val="00256710"/>
    <w:rsid w:val="002568E0"/>
    <w:rsid w:val="00262FFB"/>
    <w:rsid w:val="00263379"/>
    <w:rsid w:val="002640FC"/>
    <w:rsid w:val="00264B82"/>
    <w:rsid w:val="00264D56"/>
    <w:rsid w:val="00265E37"/>
    <w:rsid w:val="00266361"/>
    <w:rsid w:val="00266FF7"/>
    <w:rsid w:val="002711CA"/>
    <w:rsid w:val="00272273"/>
    <w:rsid w:val="0027456D"/>
    <w:rsid w:val="002749FB"/>
    <w:rsid w:val="00275457"/>
    <w:rsid w:val="002768CA"/>
    <w:rsid w:val="00276EFD"/>
    <w:rsid w:val="0027730B"/>
    <w:rsid w:val="00277BEE"/>
    <w:rsid w:val="002807D1"/>
    <w:rsid w:val="002815CF"/>
    <w:rsid w:val="00281EE0"/>
    <w:rsid w:val="00281FBD"/>
    <w:rsid w:val="00282C65"/>
    <w:rsid w:val="0028403A"/>
    <w:rsid w:val="00286A4F"/>
    <w:rsid w:val="00291E00"/>
    <w:rsid w:val="002925FC"/>
    <w:rsid w:val="00293285"/>
    <w:rsid w:val="00294154"/>
    <w:rsid w:val="002966C6"/>
    <w:rsid w:val="002975AB"/>
    <w:rsid w:val="00297BC6"/>
    <w:rsid w:val="002A18C9"/>
    <w:rsid w:val="002A19C8"/>
    <w:rsid w:val="002A1AAB"/>
    <w:rsid w:val="002A1C29"/>
    <w:rsid w:val="002A2280"/>
    <w:rsid w:val="002A2767"/>
    <w:rsid w:val="002A35A9"/>
    <w:rsid w:val="002A40A7"/>
    <w:rsid w:val="002A4301"/>
    <w:rsid w:val="002A4EE1"/>
    <w:rsid w:val="002A5F49"/>
    <w:rsid w:val="002B01D5"/>
    <w:rsid w:val="002B0D6C"/>
    <w:rsid w:val="002B14AB"/>
    <w:rsid w:val="002B23AF"/>
    <w:rsid w:val="002B24D5"/>
    <w:rsid w:val="002B26F4"/>
    <w:rsid w:val="002B27DF"/>
    <w:rsid w:val="002B345A"/>
    <w:rsid w:val="002B38A0"/>
    <w:rsid w:val="002B3992"/>
    <w:rsid w:val="002B6BD5"/>
    <w:rsid w:val="002B784D"/>
    <w:rsid w:val="002B7A66"/>
    <w:rsid w:val="002C01FC"/>
    <w:rsid w:val="002C0622"/>
    <w:rsid w:val="002C0706"/>
    <w:rsid w:val="002C1D17"/>
    <w:rsid w:val="002C2348"/>
    <w:rsid w:val="002C2606"/>
    <w:rsid w:val="002C2E48"/>
    <w:rsid w:val="002C39DE"/>
    <w:rsid w:val="002C4108"/>
    <w:rsid w:val="002C4B8D"/>
    <w:rsid w:val="002C4E5F"/>
    <w:rsid w:val="002C5BBD"/>
    <w:rsid w:val="002C5E1D"/>
    <w:rsid w:val="002C5F57"/>
    <w:rsid w:val="002C6822"/>
    <w:rsid w:val="002C6A41"/>
    <w:rsid w:val="002C6AF0"/>
    <w:rsid w:val="002C7134"/>
    <w:rsid w:val="002D0B5A"/>
    <w:rsid w:val="002D1096"/>
    <w:rsid w:val="002D1652"/>
    <w:rsid w:val="002D19A1"/>
    <w:rsid w:val="002D55D1"/>
    <w:rsid w:val="002D5F21"/>
    <w:rsid w:val="002E0418"/>
    <w:rsid w:val="002E0642"/>
    <w:rsid w:val="002E1447"/>
    <w:rsid w:val="002E1B27"/>
    <w:rsid w:val="002E1BBD"/>
    <w:rsid w:val="002E441B"/>
    <w:rsid w:val="002E4483"/>
    <w:rsid w:val="002E4DD8"/>
    <w:rsid w:val="002E50B4"/>
    <w:rsid w:val="002E5349"/>
    <w:rsid w:val="002E5D33"/>
    <w:rsid w:val="002E63AB"/>
    <w:rsid w:val="002E7134"/>
    <w:rsid w:val="002F045B"/>
    <w:rsid w:val="002F066C"/>
    <w:rsid w:val="002F0B40"/>
    <w:rsid w:val="002F0FAB"/>
    <w:rsid w:val="002F14CA"/>
    <w:rsid w:val="002F1BF0"/>
    <w:rsid w:val="002F21AE"/>
    <w:rsid w:val="002F2BF0"/>
    <w:rsid w:val="002F326C"/>
    <w:rsid w:val="002F39F4"/>
    <w:rsid w:val="002F54C0"/>
    <w:rsid w:val="002F67ED"/>
    <w:rsid w:val="002F7090"/>
    <w:rsid w:val="002F7569"/>
    <w:rsid w:val="002F7BD0"/>
    <w:rsid w:val="002F7DFA"/>
    <w:rsid w:val="00300150"/>
    <w:rsid w:val="0030068F"/>
    <w:rsid w:val="00300E2D"/>
    <w:rsid w:val="00301069"/>
    <w:rsid w:val="0030106B"/>
    <w:rsid w:val="00302CED"/>
    <w:rsid w:val="0030516A"/>
    <w:rsid w:val="00307631"/>
    <w:rsid w:val="00311BB2"/>
    <w:rsid w:val="00311E9A"/>
    <w:rsid w:val="0031374F"/>
    <w:rsid w:val="0031707E"/>
    <w:rsid w:val="0031777D"/>
    <w:rsid w:val="00317B2D"/>
    <w:rsid w:val="003217C0"/>
    <w:rsid w:val="003221B9"/>
    <w:rsid w:val="003230F1"/>
    <w:rsid w:val="00323152"/>
    <w:rsid w:val="003235E0"/>
    <w:rsid w:val="00326351"/>
    <w:rsid w:val="00326D7A"/>
    <w:rsid w:val="00327728"/>
    <w:rsid w:val="00330881"/>
    <w:rsid w:val="00330B72"/>
    <w:rsid w:val="003310FD"/>
    <w:rsid w:val="00331F21"/>
    <w:rsid w:val="0033227F"/>
    <w:rsid w:val="0033315D"/>
    <w:rsid w:val="003336C7"/>
    <w:rsid w:val="00334FAA"/>
    <w:rsid w:val="003362D0"/>
    <w:rsid w:val="003408ED"/>
    <w:rsid w:val="00340DE8"/>
    <w:rsid w:val="00343215"/>
    <w:rsid w:val="00344D09"/>
    <w:rsid w:val="00344DB9"/>
    <w:rsid w:val="003459C7"/>
    <w:rsid w:val="00345E43"/>
    <w:rsid w:val="003467B7"/>
    <w:rsid w:val="00346C2B"/>
    <w:rsid w:val="00350660"/>
    <w:rsid w:val="00351912"/>
    <w:rsid w:val="0035265D"/>
    <w:rsid w:val="0035315A"/>
    <w:rsid w:val="003532DE"/>
    <w:rsid w:val="0035373F"/>
    <w:rsid w:val="00353A0D"/>
    <w:rsid w:val="00354435"/>
    <w:rsid w:val="003545E8"/>
    <w:rsid w:val="00354815"/>
    <w:rsid w:val="0035621F"/>
    <w:rsid w:val="00361224"/>
    <w:rsid w:val="00361F08"/>
    <w:rsid w:val="003620B4"/>
    <w:rsid w:val="00362FB6"/>
    <w:rsid w:val="003633D0"/>
    <w:rsid w:val="003633E3"/>
    <w:rsid w:val="0036375C"/>
    <w:rsid w:val="00364FA6"/>
    <w:rsid w:val="0036540B"/>
    <w:rsid w:val="003657E4"/>
    <w:rsid w:val="0036580B"/>
    <w:rsid w:val="00365E1C"/>
    <w:rsid w:val="00366D08"/>
    <w:rsid w:val="00366F9A"/>
    <w:rsid w:val="0037077F"/>
    <w:rsid w:val="00370B40"/>
    <w:rsid w:val="00372505"/>
    <w:rsid w:val="003727F7"/>
    <w:rsid w:val="0037321C"/>
    <w:rsid w:val="003743B5"/>
    <w:rsid w:val="003743FA"/>
    <w:rsid w:val="0037449E"/>
    <w:rsid w:val="00374F46"/>
    <w:rsid w:val="0037582F"/>
    <w:rsid w:val="00376B72"/>
    <w:rsid w:val="00377C8E"/>
    <w:rsid w:val="00382319"/>
    <w:rsid w:val="00382975"/>
    <w:rsid w:val="00382CD0"/>
    <w:rsid w:val="003835E5"/>
    <w:rsid w:val="00383CA3"/>
    <w:rsid w:val="00384799"/>
    <w:rsid w:val="00384B60"/>
    <w:rsid w:val="00384D40"/>
    <w:rsid w:val="00385FC6"/>
    <w:rsid w:val="00386E8C"/>
    <w:rsid w:val="00390204"/>
    <w:rsid w:val="003908A2"/>
    <w:rsid w:val="00391CB3"/>
    <w:rsid w:val="00392A8D"/>
    <w:rsid w:val="00393241"/>
    <w:rsid w:val="00393712"/>
    <w:rsid w:val="00393B23"/>
    <w:rsid w:val="003950A8"/>
    <w:rsid w:val="0039527D"/>
    <w:rsid w:val="00396A22"/>
    <w:rsid w:val="00396A6C"/>
    <w:rsid w:val="003970EB"/>
    <w:rsid w:val="003A1D1E"/>
    <w:rsid w:val="003A2DCD"/>
    <w:rsid w:val="003A3599"/>
    <w:rsid w:val="003A436E"/>
    <w:rsid w:val="003A65FC"/>
    <w:rsid w:val="003A7C71"/>
    <w:rsid w:val="003B12C8"/>
    <w:rsid w:val="003B4228"/>
    <w:rsid w:val="003B5DFB"/>
    <w:rsid w:val="003B66FC"/>
    <w:rsid w:val="003B70D7"/>
    <w:rsid w:val="003C0C6D"/>
    <w:rsid w:val="003C3834"/>
    <w:rsid w:val="003C4BB7"/>
    <w:rsid w:val="003C5723"/>
    <w:rsid w:val="003C5967"/>
    <w:rsid w:val="003C6CF4"/>
    <w:rsid w:val="003C7C93"/>
    <w:rsid w:val="003D0B8A"/>
    <w:rsid w:val="003D0FE3"/>
    <w:rsid w:val="003D199F"/>
    <w:rsid w:val="003D1CDF"/>
    <w:rsid w:val="003D3818"/>
    <w:rsid w:val="003D38FB"/>
    <w:rsid w:val="003D43E4"/>
    <w:rsid w:val="003D4B89"/>
    <w:rsid w:val="003D4BF8"/>
    <w:rsid w:val="003D6329"/>
    <w:rsid w:val="003D6683"/>
    <w:rsid w:val="003D7C23"/>
    <w:rsid w:val="003D7CC5"/>
    <w:rsid w:val="003E01B3"/>
    <w:rsid w:val="003E01FF"/>
    <w:rsid w:val="003E0443"/>
    <w:rsid w:val="003E064D"/>
    <w:rsid w:val="003E179D"/>
    <w:rsid w:val="003E183A"/>
    <w:rsid w:val="003E2413"/>
    <w:rsid w:val="003E2C25"/>
    <w:rsid w:val="003E363F"/>
    <w:rsid w:val="003E4FFF"/>
    <w:rsid w:val="003E760B"/>
    <w:rsid w:val="003E7805"/>
    <w:rsid w:val="003E7BFB"/>
    <w:rsid w:val="003E7E7E"/>
    <w:rsid w:val="003F1B34"/>
    <w:rsid w:val="003F23D4"/>
    <w:rsid w:val="003F34F7"/>
    <w:rsid w:val="003F44E5"/>
    <w:rsid w:val="003F5227"/>
    <w:rsid w:val="003F5D63"/>
    <w:rsid w:val="003F6E85"/>
    <w:rsid w:val="003F7682"/>
    <w:rsid w:val="003F7E0E"/>
    <w:rsid w:val="00400A36"/>
    <w:rsid w:val="00403224"/>
    <w:rsid w:val="00404271"/>
    <w:rsid w:val="00405A2E"/>
    <w:rsid w:val="00406601"/>
    <w:rsid w:val="004100C5"/>
    <w:rsid w:val="004107C5"/>
    <w:rsid w:val="0041187E"/>
    <w:rsid w:val="00411B14"/>
    <w:rsid w:val="004124F2"/>
    <w:rsid w:val="00413FB9"/>
    <w:rsid w:val="00413FBB"/>
    <w:rsid w:val="0041494D"/>
    <w:rsid w:val="00414F58"/>
    <w:rsid w:val="0041640E"/>
    <w:rsid w:val="00416FC9"/>
    <w:rsid w:val="00417397"/>
    <w:rsid w:val="00417C0D"/>
    <w:rsid w:val="00420CD8"/>
    <w:rsid w:val="00420E2C"/>
    <w:rsid w:val="00421529"/>
    <w:rsid w:val="00421B05"/>
    <w:rsid w:val="00422955"/>
    <w:rsid w:val="00422C46"/>
    <w:rsid w:val="00425733"/>
    <w:rsid w:val="00425CEE"/>
    <w:rsid w:val="0042747F"/>
    <w:rsid w:val="00427F8B"/>
    <w:rsid w:val="00430D89"/>
    <w:rsid w:val="004315AF"/>
    <w:rsid w:val="0043189E"/>
    <w:rsid w:val="00432088"/>
    <w:rsid w:val="00432651"/>
    <w:rsid w:val="00432D07"/>
    <w:rsid w:val="004335FD"/>
    <w:rsid w:val="0043404C"/>
    <w:rsid w:val="004352DD"/>
    <w:rsid w:val="004353A5"/>
    <w:rsid w:val="00436D91"/>
    <w:rsid w:val="004370C1"/>
    <w:rsid w:val="004406F9"/>
    <w:rsid w:val="00441F82"/>
    <w:rsid w:val="004421CC"/>
    <w:rsid w:val="00442B6F"/>
    <w:rsid w:val="00442BAE"/>
    <w:rsid w:val="00443A8A"/>
    <w:rsid w:val="00443C7F"/>
    <w:rsid w:val="00443EF8"/>
    <w:rsid w:val="004442F9"/>
    <w:rsid w:val="00444CA2"/>
    <w:rsid w:val="004450FD"/>
    <w:rsid w:val="00445887"/>
    <w:rsid w:val="00446032"/>
    <w:rsid w:val="00447DF2"/>
    <w:rsid w:val="00450031"/>
    <w:rsid w:val="004512B8"/>
    <w:rsid w:val="00451568"/>
    <w:rsid w:val="00451667"/>
    <w:rsid w:val="00451A6C"/>
    <w:rsid w:val="00455CC4"/>
    <w:rsid w:val="004566C4"/>
    <w:rsid w:val="00456A53"/>
    <w:rsid w:val="004572AB"/>
    <w:rsid w:val="00460B01"/>
    <w:rsid w:val="00462D0D"/>
    <w:rsid w:val="00464A6C"/>
    <w:rsid w:val="0046623E"/>
    <w:rsid w:val="00466723"/>
    <w:rsid w:val="00466FDC"/>
    <w:rsid w:val="004679F2"/>
    <w:rsid w:val="0047489B"/>
    <w:rsid w:val="00476727"/>
    <w:rsid w:val="00480F86"/>
    <w:rsid w:val="00481B1E"/>
    <w:rsid w:val="00482048"/>
    <w:rsid w:val="00482AD7"/>
    <w:rsid w:val="00484216"/>
    <w:rsid w:val="004843B5"/>
    <w:rsid w:val="00484890"/>
    <w:rsid w:val="004848AF"/>
    <w:rsid w:val="00485482"/>
    <w:rsid w:val="00486F8E"/>
    <w:rsid w:val="004878EC"/>
    <w:rsid w:val="00487E8D"/>
    <w:rsid w:val="00490CFC"/>
    <w:rsid w:val="00492EBC"/>
    <w:rsid w:val="00493CA5"/>
    <w:rsid w:val="00494102"/>
    <w:rsid w:val="00494432"/>
    <w:rsid w:val="004951FE"/>
    <w:rsid w:val="00496093"/>
    <w:rsid w:val="004960FD"/>
    <w:rsid w:val="00496A68"/>
    <w:rsid w:val="00497B18"/>
    <w:rsid w:val="004A06CB"/>
    <w:rsid w:val="004A076F"/>
    <w:rsid w:val="004A08A9"/>
    <w:rsid w:val="004A2A51"/>
    <w:rsid w:val="004A2CB7"/>
    <w:rsid w:val="004A30AE"/>
    <w:rsid w:val="004A35EE"/>
    <w:rsid w:val="004A41B5"/>
    <w:rsid w:val="004A4B59"/>
    <w:rsid w:val="004A6E4C"/>
    <w:rsid w:val="004A7873"/>
    <w:rsid w:val="004B32C9"/>
    <w:rsid w:val="004B4890"/>
    <w:rsid w:val="004B4AB1"/>
    <w:rsid w:val="004B54D5"/>
    <w:rsid w:val="004B61B5"/>
    <w:rsid w:val="004B6200"/>
    <w:rsid w:val="004C0755"/>
    <w:rsid w:val="004C1292"/>
    <w:rsid w:val="004C1D0B"/>
    <w:rsid w:val="004C32EA"/>
    <w:rsid w:val="004C5851"/>
    <w:rsid w:val="004C679F"/>
    <w:rsid w:val="004C745F"/>
    <w:rsid w:val="004C79F8"/>
    <w:rsid w:val="004D01CA"/>
    <w:rsid w:val="004D2568"/>
    <w:rsid w:val="004D464C"/>
    <w:rsid w:val="004D4C17"/>
    <w:rsid w:val="004D512A"/>
    <w:rsid w:val="004D5378"/>
    <w:rsid w:val="004D5820"/>
    <w:rsid w:val="004D595C"/>
    <w:rsid w:val="004D617E"/>
    <w:rsid w:val="004D7A40"/>
    <w:rsid w:val="004D7E41"/>
    <w:rsid w:val="004E0E77"/>
    <w:rsid w:val="004E1767"/>
    <w:rsid w:val="004E24E7"/>
    <w:rsid w:val="004E312B"/>
    <w:rsid w:val="004E345B"/>
    <w:rsid w:val="004E3745"/>
    <w:rsid w:val="004E4844"/>
    <w:rsid w:val="004E58F8"/>
    <w:rsid w:val="004F0A79"/>
    <w:rsid w:val="004F0D01"/>
    <w:rsid w:val="004F1269"/>
    <w:rsid w:val="004F13EC"/>
    <w:rsid w:val="004F1BDA"/>
    <w:rsid w:val="004F1EE6"/>
    <w:rsid w:val="004F3288"/>
    <w:rsid w:val="004F343D"/>
    <w:rsid w:val="004F4D39"/>
    <w:rsid w:val="004F5B00"/>
    <w:rsid w:val="004F6291"/>
    <w:rsid w:val="004F6A52"/>
    <w:rsid w:val="004F6F85"/>
    <w:rsid w:val="004F7427"/>
    <w:rsid w:val="004F7FB2"/>
    <w:rsid w:val="005000BB"/>
    <w:rsid w:val="0050022D"/>
    <w:rsid w:val="00502785"/>
    <w:rsid w:val="00502A24"/>
    <w:rsid w:val="00502B4C"/>
    <w:rsid w:val="00503F45"/>
    <w:rsid w:val="005074B4"/>
    <w:rsid w:val="0050793C"/>
    <w:rsid w:val="00510293"/>
    <w:rsid w:val="00510CC1"/>
    <w:rsid w:val="00510D03"/>
    <w:rsid w:val="005116FE"/>
    <w:rsid w:val="00513298"/>
    <w:rsid w:val="0051431A"/>
    <w:rsid w:val="0051504E"/>
    <w:rsid w:val="0051512D"/>
    <w:rsid w:val="00516966"/>
    <w:rsid w:val="00516D73"/>
    <w:rsid w:val="00517183"/>
    <w:rsid w:val="0051755A"/>
    <w:rsid w:val="0051793D"/>
    <w:rsid w:val="00517F83"/>
    <w:rsid w:val="00520035"/>
    <w:rsid w:val="00520876"/>
    <w:rsid w:val="00524BBB"/>
    <w:rsid w:val="00524DC5"/>
    <w:rsid w:val="0052691A"/>
    <w:rsid w:val="0052707C"/>
    <w:rsid w:val="00527115"/>
    <w:rsid w:val="00527833"/>
    <w:rsid w:val="00527EF3"/>
    <w:rsid w:val="00530200"/>
    <w:rsid w:val="00531115"/>
    <w:rsid w:val="00531542"/>
    <w:rsid w:val="0053205C"/>
    <w:rsid w:val="00532780"/>
    <w:rsid w:val="005330A1"/>
    <w:rsid w:val="00533144"/>
    <w:rsid w:val="00533FA2"/>
    <w:rsid w:val="00534538"/>
    <w:rsid w:val="0053459E"/>
    <w:rsid w:val="005346D2"/>
    <w:rsid w:val="00534918"/>
    <w:rsid w:val="00534C37"/>
    <w:rsid w:val="00535D12"/>
    <w:rsid w:val="00535D34"/>
    <w:rsid w:val="005362E5"/>
    <w:rsid w:val="0053705E"/>
    <w:rsid w:val="0053745D"/>
    <w:rsid w:val="005374FE"/>
    <w:rsid w:val="00537508"/>
    <w:rsid w:val="00537C32"/>
    <w:rsid w:val="00537E52"/>
    <w:rsid w:val="00540C55"/>
    <w:rsid w:val="0054118A"/>
    <w:rsid w:val="00542CD5"/>
    <w:rsid w:val="005434B6"/>
    <w:rsid w:val="00543B3D"/>
    <w:rsid w:val="00543D62"/>
    <w:rsid w:val="00544B17"/>
    <w:rsid w:val="00544DE4"/>
    <w:rsid w:val="00545E0D"/>
    <w:rsid w:val="0054627A"/>
    <w:rsid w:val="005462FB"/>
    <w:rsid w:val="00550118"/>
    <w:rsid w:val="005510C9"/>
    <w:rsid w:val="005510E1"/>
    <w:rsid w:val="00553019"/>
    <w:rsid w:val="005535C0"/>
    <w:rsid w:val="00553F4A"/>
    <w:rsid w:val="005546C7"/>
    <w:rsid w:val="005553D9"/>
    <w:rsid w:val="00555691"/>
    <w:rsid w:val="005568D6"/>
    <w:rsid w:val="005604C2"/>
    <w:rsid w:val="00560D38"/>
    <w:rsid w:val="00560D89"/>
    <w:rsid w:val="00562031"/>
    <w:rsid w:val="00562200"/>
    <w:rsid w:val="005639C0"/>
    <w:rsid w:val="00564564"/>
    <w:rsid w:val="00564ABA"/>
    <w:rsid w:val="00564E62"/>
    <w:rsid w:val="005659F1"/>
    <w:rsid w:val="00565A61"/>
    <w:rsid w:val="00567C48"/>
    <w:rsid w:val="00567E27"/>
    <w:rsid w:val="005706D0"/>
    <w:rsid w:val="00572652"/>
    <w:rsid w:val="005747A9"/>
    <w:rsid w:val="00574E53"/>
    <w:rsid w:val="00575332"/>
    <w:rsid w:val="005754A8"/>
    <w:rsid w:val="00575584"/>
    <w:rsid w:val="005756AE"/>
    <w:rsid w:val="005806DF"/>
    <w:rsid w:val="0058073D"/>
    <w:rsid w:val="0058156D"/>
    <w:rsid w:val="00581E63"/>
    <w:rsid w:val="005827F1"/>
    <w:rsid w:val="00583753"/>
    <w:rsid w:val="00583763"/>
    <w:rsid w:val="00584C89"/>
    <w:rsid w:val="005856A7"/>
    <w:rsid w:val="00585BBB"/>
    <w:rsid w:val="00585F5E"/>
    <w:rsid w:val="00591789"/>
    <w:rsid w:val="005919C5"/>
    <w:rsid w:val="005920AA"/>
    <w:rsid w:val="005928E0"/>
    <w:rsid w:val="00592E35"/>
    <w:rsid w:val="00594354"/>
    <w:rsid w:val="005947C5"/>
    <w:rsid w:val="005949AD"/>
    <w:rsid w:val="00595500"/>
    <w:rsid w:val="00595616"/>
    <w:rsid w:val="0059571E"/>
    <w:rsid w:val="005958A2"/>
    <w:rsid w:val="00595B6A"/>
    <w:rsid w:val="00596790"/>
    <w:rsid w:val="00596FAF"/>
    <w:rsid w:val="005976F2"/>
    <w:rsid w:val="005A00D3"/>
    <w:rsid w:val="005A00E3"/>
    <w:rsid w:val="005A0F05"/>
    <w:rsid w:val="005A17FF"/>
    <w:rsid w:val="005A1E40"/>
    <w:rsid w:val="005A3B54"/>
    <w:rsid w:val="005A44A9"/>
    <w:rsid w:val="005A4EA6"/>
    <w:rsid w:val="005A5FEF"/>
    <w:rsid w:val="005A649F"/>
    <w:rsid w:val="005A6510"/>
    <w:rsid w:val="005A666D"/>
    <w:rsid w:val="005A6776"/>
    <w:rsid w:val="005A7978"/>
    <w:rsid w:val="005B06AB"/>
    <w:rsid w:val="005B25BB"/>
    <w:rsid w:val="005B360F"/>
    <w:rsid w:val="005B3681"/>
    <w:rsid w:val="005B3D3D"/>
    <w:rsid w:val="005B41A7"/>
    <w:rsid w:val="005B56D3"/>
    <w:rsid w:val="005B5CFE"/>
    <w:rsid w:val="005B7789"/>
    <w:rsid w:val="005B7D34"/>
    <w:rsid w:val="005C03D3"/>
    <w:rsid w:val="005C090F"/>
    <w:rsid w:val="005C0986"/>
    <w:rsid w:val="005C0A16"/>
    <w:rsid w:val="005C0B34"/>
    <w:rsid w:val="005C0B76"/>
    <w:rsid w:val="005C1D60"/>
    <w:rsid w:val="005C20E1"/>
    <w:rsid w:val="005C27E2"/>
    <w:rsid w:val="005C394E"/>
    <w:rsid w:val="005C3E4F"/>
    <w:rsid w:val="005C48CD"/>
    <w:rsid w:val="005C6053"/>
    <w:rsid w:val="005C67B8"/>
    <w:rsid w:val="005D0317"/>
    <w:rsid w:val="005D04C0"/>
    <w:rsid w:val="005D0525"/>
    <w:rsid w:val="005D06F2"/>
    <w:rsid w:val="005D16CB"/>
    <w:rsid w:val="005D1B21"/>
    <w:rsid w:val="005D21D9"/>
    <w:rsid w:val="005D232D"/>
    <w:rsid w:val="005D39B0"/>
    <w:rsid w:val="005D411B"/>
    <w:rsid w:val="005D482C"/>
    <w:rsid w:val="005D6B28"/>
    <w:rsid w:val="005D71F5"/>
    <w:rsid w:val="005D75E5"/>
    <w:rsid w:val="005D7F14"/>
    <w:rsid w:val="005E093E"/>
    <w:rsid w:val="005E1033"/>
    <w:rsid w:val="005E1EA0"/>
    <w:rsid w:val="005E4859"/>
    <w:rsid w:val="005E4AFC"/>
    <w:rsid w:val="005E5D6F"/>
    <w:rsid w:val="005E75F4"/>
    <w:rsid w:val="005E7B07"/>
    <w:rsid w:val="005F22B7"/>
    <w:rsid w:val="005F2351"/>
    <w:rsid w:val="005F5A1D"/>
    <w:rsid w:val="005F6842"/>
    <w:rsid w:val="005F6983"/>
    <w:rsid w:val="005F713C"/>
    <w:rsid w:val="00600ADB"/>
    <w:rsid w:val="00600EA3"/>
    <w:rsid w:val="006010DA"/>
    <w:rsid w:val="00601401"/>
    <w:rsid w:val="00601483"/>
    <w:rsid w:val="00601DBA"/>
    <w:rsid w:val="00601E80"/>
    <w:rsid w:val="0060308C"/>
    <w:rsid w:val="006035A0"/>
    <w:rsid w:val="00603AEB"/>
    <w:rsid w:val="00603C81"/>
    <w:rsid w:val="00604100"/>
    <w:rsid w:val="0060425C"/>
    <w:rsid w:val="00604C70"/>
    <w:rsid w:val="006056D9"/>
    <w:rsid w:val="00607AC4"/>
    <w:rsid w:val="00607FA7"/>
    <w:rsid w:val="0061037A"/>
    <w:rsid w:val="006105E2"/>
    <w:rsid w:val="00610B17"/>
    <w:rsid w:val="00611A41"/>
    <w:rsid w:val="00611D67"/>
    <w:rsid w:val="006125E9"/>
    <w:rsid w:val="00612C82"/>
    <w:rsid w:val="00612D6B"/>
    <w:rsid w:val="006139AB"/>
    <w:rsid w:val="00613A3D"/>
    <w:rsid w:val="0061512D"/>
    <w:rsid w:val="006159E5"/>
    <w:rsid w:val="00617104"/>
    <w:rsid w:val="006179B4"/>
    <w:rsid w:val="00617CAD"/>
    <w:rsid w:val="006213B0"/>
    <w:rsid w:val="00621D77"/>
    <w:rsid w:val="00623481"/>
    <w:rsid w:val="00623789"/>
    <w:rsid w:val="006240EF"/>
    <w:rsid w:val="0062577B"/>
    <w:rsid w:val="006260FF"/>
    <w:rsid w:val="0062614F"/>
    <w:rsid w:val="006264F5"/>
    <w:rsid w:val="00627039"/>
    <w:rsid w:val="0062747D"/>
    <w:rsid w:val="00630235"/>
    <w:rsid w:val="006304EA"/>
    <w:rsid w:val="00630857"/>
    <w:rsid w:val="00633202"/>
    <w:rsid w:val="006332F7"/>
    <w:rsid w:val="0063370E"/>
    <w:rsid w:val="00634402"/>
    <w:rsid w:val="006346CD"/>
    <w:rsid w:val="00634CC1"/>
    <w:rsid w:val="00635EB6"/>
    <w:rsid w:val="00635F7A"/>
    <w:rsid w:val="00635FC8"/>
    <w:rsid w:val="00636AE2"/>
    <w:rsid w:val="006402B7"/>
    <w:rsid w:val="006406DE"/>
    <w:rsid w:val="00640FA4"/>
    <w:rsid w:val="00641F3E"/>
    <w:rsid w:val="006424C1"/>
    <w:rsid w:val="0064299B"/>
    <w:rsid w:val="00643E06"/>
    <w:rsid w:val="006443F5"/>
    <w:rsid w:val="006449B2"/>
    <w:rsid w:val="00644BCB"/>
    <w:rsid w:val="006451D0"/>
    <w:rsid w:val="0064582A"/>
    <w:rsid w:val="00647479"/>
    <w:rsid w:val="006477CC"/>
    <w:rsid w:val="00647E6D"/>
    <w:rsid w:val="0065028B"/>
    <w:rsid w:val="0065032A"/>
    <w:rsid w:val="00650CB9"/>
    <w:rsid w:val="00651A39"/>
    <w:rsid w:val="0065286F"/>
    <w:rsid w:val="006529D8"/>
    <w:rsid w:val="00652C56"/>
    <w:rsid w:val="006531C8"/>
    <w:rsid w:val="00653A56"/>
    <w:rsid w:val="00654FF2"/>
    <w:rsid w:val="006559C4"/>
    <w:rsid w:val="006559FC"/>
    <w:rsid w:val="00655B90"/>
    <w:rsid w:val="006577B0"/>
    <w:rsid w:val="006601F1"/>
    <w:rsid w:val="00660827"/>
    <w:rsid w:val="00661EDC"/>
    <w:rsid w:val="00662AFA"/>
    <w:rsid w:val="00662DF7"/>
    <w:rsid w:val="00663532"/>
    <w:rsid w:val="00663824"/>
    <w:rsid w:val="00663A31"/>
    <w:rsid w:val="00664878"/>
    <w:rsid w:val="00667BB4"/>
    <w:rsid w:val="00667E86"/>
    <w:rsid w:val="006701E0"/>
    <w:rsid w:val="006705A7"/>
    <w:rsid w:val="00671455"/>
    <w:rsid w:val="00671D9F"/>
    <w:rsid w:val="00671F14"/>
    <w:rsid w:val="006721E0"/>
    <w:rsid w:val="0067305E"/>
    <w:rsid w:val="006734B5"/>
    <w:rsid w:val="006734D3"/>
    <w:rsid w:val="00673A93"/>
    <w:rsid w:val="00673FAC"/>
    <w:rsid w:val="0067454B"/>
    <w:rsid w:val="00674D09"/>
    <w:rsid w:val="00674E1C"/>
    <w:rsid w:val="0067586D"/>
    <w:rsid w:val="00675F84"/>
    <w:rsid w:val="00677FE7"/>
    <w:rsid w:val="00680260"/>
    <w:rsid w:val="0068085E"/>
    <w:rsid w:val="00680A76"/>
    <w:rsid w:val="006815F0"/>
    <w:rsid w:val="00681980"/>
    <w:rsid w:val="00681CD6"/>
    <w:rsid w:val="00682858"/>
    <w:rsid w:val="00683005"/>
    <w:rsid w:val="006855C5"/>
    <w:rsid w:val="00686DC4"/>
    <w:rsid w:val="006873EA"/>
    <w:rsid w:val="006902D7"/>
    <w:rsid w:val="00690E8A"/>
    <w:rsid w:val="0069104C"/>
    <w:rsid w:val="00692822"/>
    <w:rsid w:val="00693449"/>
    <w:rsid w:val="00693A0D"/>
    <w:rsid w:val="006946A9"/>
    <w:rsid w:val="006947A6"/>
    <w:rsid w:val="0069648D"/>
    <w:rsid w:val="00696C4E"/>
    <w:rsid w:val="00696DAD"/>
    <w:rsid w:val="00696E01"/>
    <w:rsid w:val="006970BA"/>
    <w:rsid w:val="006A13F7"/>
    <w:rsid w:val="006A25EF"/>
    <w:rsid w:val="006A3227"/>
    <w:rsid w:val="006A33F8"/>
    <w:rsid w:val="006A387A"/>
    <w:rsid w:val="006A4768"/>
    <w:rsid w:val="006A4D33"/>
    <w:rsid w:val="006A6C3F"/>
    <w:rsid w:val="006B19FC"/>
    <w:rsid w:val="006B304B"/>
    <w:rsid w:val="006B3805"/>
    <w:rsid w:val="006B398F"/>
    <w:rsid w:val="006B4A8C"/>
    <w:rsid w:val="006B5EA8"/>
    <w:rsid w:val="006B6859"/>
    <w:rsid w:val="006B7A4B"/>
    <w:rsid w:val="006C2B70"/>
    <w:rsid w:val="006C4028"/>
    <w:rsid w:val="006C44A3"/>
    <w:rsid w:val="006C4766"/>
    <w:rsid w:val="006C5B81"/>
    <w:rsid w:val="006C7A20"/>
    <w:rsid w:val="006D13BB"/>
    <w:rsid w:val="006D3085"/>
    <w:rsid w:val="006D3096"/>
    <w:rsid w:val="006D4214"/>
    <w:rsid w:val="006D6D5B"/>
    <w:rsid w:val="006D719D"/>
    <w:rsid w:val="006E133B"/>
    <w:rsid w:val="006E1BD5"/>
    <w:rsid w:val="006E1DA9"/>
    <w:rsid w:val="006E3545"/>
    <w:rsid w:val="006E39D9"/>
    <w:rsid w:val="006E3D0C"/>
    <w:rsid w:val="006E4B88"/>
    <w:rsid w:val="006E4DDC"/>
    <w:rsid w:val="006E5B6E"/>
    <w:rsid w:val="006E621C"/>
    <w:rsid w:val="006E685A"/>
    <w:rsid w:val="006E68D1"/>
    <w:rsid w:val="006F18C3"/>
    <w:rsid w:val="006F38FA"/>
    <w:rsid w:val="006F465B"/>
    <w:rsid w:val="006F51AD"/>
    <w:rsid w:val="006F60DF"/>
    <w:rsid w:val="006F61AC"/>
    <w:rsid w:val="006F7046"/>
    <w:rsid w:val="006F7456"/>
    <w:rsid w:val="007032DA"/>
    <w:rsid w:val="007039BC"/>
    <w:rsid w:val="00704271"/>
    <w:rsid w:val="00704C61"/>
    <w:rsid w:val="00704F53"/>
    <w:rsid w:val="0070572F"/>
    <w:rsid w:val="007072D8"/>
    <w:rsid w:val="007074B2"/>
    <w:rsid w:val="00712383"/>
    <w:rsid w:val="007129F7"/>
    <w:rsid w:val="00712AD8"/>
    <w:rsid w:val="00714E13"/>
    <w:rsid w:val="00716E30"/>
    <w:rsid w:val="00716F5B"/>
    <w:rsid w:val="00722610"/>
    <w:rsid w:val="00722B12"/>
    <w:rsid w:val="00723420"/>
    <w:rsid w:val="00724B5E"/>
    <w:rsid w:val="007256D5"/>
    <w:rsid w:val="007261CD"/>
    <w:rsid w:val="007267AD"/>
    <w:rsid w:val="00727265"/>
    <w:rsid w:val="00727830"/>
    <w:rsid w:val="00727D4A"/>
    <w:rsid w:val="0073274F"/>
    <w:rsid w:val="007331B7"/>
    <w:rsid w:val="00733930"/>
    <w:rsid w:val="00733DF1"/>
    <w:rsid w:val="00733EE0"/>
    <w:rsid w:val="00734E7E"/>
    <w:rsid w:val="00737178"/>
    <w:rsid w:val="0073739B"/>
    <w:rsid w:val="007407D5"/>
    <w:rsid w:val="00740CFB"/>
    <w:rsid w:val="007421D7"/>
    <w:rsid w:val="00742FFD"/>
    <w:rsid w:val="007430E5"/>
    <w:rsid w:val="0074417F"/>
    <w:rsid w:val="007448F9"/>
    <w:rsid w:val="00744EC0"/>
    <w:rsid w:val="007452A0"/>
    <w:rsid w:val="00745545"/>
    <w:rsid w:val="00745BD9"/>
    <w:rsid w:val="00746F56"/>
    <w:rsid w:val="007505C3"/>
    <w:rsid w:val="00750885"/>
    <w:rsid w:val="00750E61"/>
    <w:rsid w:val="0075195E"/>
    <w:rsid w:val="0075238C"/>
    <w:rsid w:val="00752920"/>
    <w:rsid w:val="00752C82"/>
    <w:rsid w:val="00753045"/>
    <w:rsid w:val="007553ED"/>
    <w:rsid w:val="0075590E"/>
    <w:rsid w:val="0075710F"/>
    <w:rsid w:val="00760CD4"/>
    <w:rsid w:val="00761178"/>
    <w:rsid w:val="00762F82"/>
    <w:rsid w:val="007639BD"/>
    <w:rsid w:val="00763CDF"/>
    <w:rsid w:val="00763F97"/>
    <w:rsid w:val="00764588"/>
    <w:rsid w:val="00764BE2"/>
    <w:rsid w:val="00767A0B"/>
    <w:rsid w:val="00770351"/>
    <w:rsid w:val="007713F5"/>
    <w:rsid w:val="007722F7"/>
    <w:rsid w:val="00772475"/>
    <w:rsid w:val="00772AAD"/>
    <w:rsid w:val="007737C3"/>
    <w:rsid w:val="0077398F"/>
    <w:rsid w:val="00774747"/>
    <w:rsid w:val="00774DE8"/>
    <w:rsid w:val="00774E66"/>
    <w:rsid w:val="0077506C"/>
    <w:rsid w:val="007755CC"/>
    <w:rsid w:val="007758A5"/>
    <w:rsid w:val="00775B09"/>
    <w:rsid w:val="007773FA"/>
    <w:rsid w:val="00777AC1"/>
    <w:rsid w:val="00777BE9"/>
    <w:rsid w:val="00777D9B"/>
    <w:rsid w:val="00780964"/>
    <w:rsid w:val="00781E00"/>
    <w:rsid w:val="00782D9D"/>
    <w:rsid w:val="00782E2B"/>
    <w:rsid w:val="00786E14"/>
    <w:rsid w:val="0079054F"/>
    <w:rsid w:val="00790588"/>
    <w:rsid w:val="00790E79"/>
    <w:rsid w:val="00790F25"/>
    <w:rsid w:val="00791B13"/>
    <w:rsid w:val="00793DFD"/>
    <w:rsid w:val="0079408D"/>
    <w:rsid w:val="0079434C"/>
    <w:rsid w:val="00795C84"/>
    <w:rsid w:val="00795D73"/>
    <w:rsid w:val="007961EB"/>
    <w:rsid w:val="00796A5B"/>
    <w:rsid w:val="00796C2A"/>
    <w:rsid w:val="007974ED"/>
    <w:rsid w:val="007A001D"/>
    <w:rsid w:val="007A0AB0"/>
    <w:rsid w:val="007A19F0"/>
    <w:rsid w:val="007A204E"/>
    <w:rsid w:val="007A2924"/>
    <w:rsid w:val="007A307D"/>
    <w:rsid w:val="007A41A4"/>
    <w:rsid w:val="007A6456"/>
    <w:rsid w:val="007A7756"/>
    <w:rsid w:val="007B164F"/>
    <w:rsid w:val="007B346B"/>
    <w:rsid w:val="007B3BA6"/>
    <w:rsid w:val="007B45BD"/>
    <w:rsid w:val="007B45C1"/>
    <w:rsid w:val="007B63BB"/>
    <w:rsid w:val="007C0249"/>
    <w:rsid w:val="007C044F"/>
    <w:rsid w:val="007C0DC8"/>
    <w:rsid w:val="007C27F6"/>
    <w:rsid w:val="007C491C"/>
    <w:rsid w:val="007C4F58"/>
    <w:rsid w:val="007C786F"/>
    <w:rsid w:val="007D0678"/>
    <w:rsid w:val="007D0A95"/>
    <w:rsid w:val="007D0F3A"/>
    <w:rsid w:val="007D14CC"/>
    <w:rsid w:val="007D1A98"/>
    <w:rsid w:val="007D34E4"/>
    <w:rsid w:val="007D6A1D"/>
    <w:rsid w:val="007D7FF8"/>
    <w:rsid w:val="007E14DA"/>
    <w:rsid w:val="007E3A55"/>
    <w:rsid w:val="007E42BC"/>
    <w:rsid w:val="007E4BC8"/>
    <w:rsid w:val="007E50FF"/>
    <w:rsid w:val="007E5175"/>
    <w:rsid w:val="007E5AE6"/>
    <w:rsid w:val="007E643B"/>
    <w:rsid w:val="007E6F75"/>
    <w:rsid w:val="007F169A"/>
    <w:rsid w:val="007F1F6E"/>
    <w:rsid w:val="007F32E3"/>
    <w:rsid w:val="007F38B6"/>
    <w:rsid w:val="007F3E99"/>
    <w:rsid w:val="007F4A3A"/>
    <w:rsid w:val="007F5586"/>
    <w:rsid w:val="007F66D9"/>
    <w:rsid w:val="007F6E13"/>
    <w:rsid w:val="007F6E47"/>
    <w:rsid w:val="007F7E3B"/>
    <w:rsid w:val="008001CF"/>
    <w:rsid w:val="00802280"/>
    <w:rsid w:val="00802758"/>
    <w:rsid w:val="00802D1D"/>
    <w:rsid w:val="00803328"/>
    <w:rsid w:val="008040E4"/>
    <w:rsid w:val="00805488"/>
    <w:rsid w:val="0080593D"/>
    <w:rsid w:val="00805AA4"/>
    <w:rsid w:val="00806415"/>
    <w:rsid w:val="00806FBC"/>
    <w:rsid w:val="008070F8"/>
    <w:rsid w:val="008072DB"/>
    <w:rsid w:val="00807884"/>
    <w:rsid w:val="008102B0"/>
    <w:rsid w:val="008109B0"/>
    <w:rsid w:val="00811165"/>
    <w:rsid w:val="0081124B"/>
    <w:rsid w:val="00811E59"/>
    <w:rsid w:val="0081223F"/>
    <w:rsid w:val="00812BFE"/>
    <w:rsid w:val="00814109"/>
    <w:rsid w:val="00814591"/>
    <w:rsid w:val="0081663F"/>
    <w:rsid w:val="0081716E"/>
    <w:rsid w:val="00820541"/>
    <w:rsid w:val="00822DD7"/>
    <w:rsid w:val="00822EEB"/>
    <w:rsid w:val="008232C0"/>
    <w:rsid w:val="00824033"/>
    <w:rsid w:val="00825207"/>
    <w:rsid w:val="008255C8"/>
    <w:rsid w:val="00825CBD"/>
    <w:rsid w:val="00830DFC"/>
    <w:rsid w:val="00831096"/>
    <w:rsid w:val="00832DC6"/>
    <w:rsid w:val="00833F7A"/>
    <w:rsid w:val="00835C67"/>
    <w:rsid w:val="0083601F"/>
    <w:rsid w:val="00836B20"/>
    <w:rsid w:val="00837138"/>
    <w:rsid w:val="00841371"/>
    <w:rsid w:val="008416E1"/>
    <w:rsid w:val="00841BC8"/>
    <w:rsid w:val="008431FA"/>
    <w:rsid w:val="00843710"/>
    <w:rsid w:val="008439E5"/>
    <w:rsid w:val="008444FB"/>
    <w:rsid w:val="00844683"/>
    <w:rsid w:val="00845E9B"/>
    <w:rsid w:val="0084759F"/>
    <w:rsid w:val="0085085A"/>
    <w:rsid w:val="00851311"/>
    <w:rsid w:val="00852AB2"/>
    <w:rsid w:val="00853670"/>
    <w:rsid w:val="00854881"/>
    <w:rsid w:val="008548E5"/>
    <w:rsid w:val="00854A0A"/>
    <w:rsid w:val="0085697F"/>
    <w:rsid w:val="00861C9B"/>
    <w:rsid w:val="008624F3"/>
    <w:rsid w:val="00862698"/>
    <w:rsid w:val="00862E54"/>
    <w:rsid w:val="00862F78"/>
    <w:rsid w:val="008638A8"/>
    <w:rsid w:val="008677A6"/>
    <w:rsid w:val="00870B22"/>
    <w:rsid w:val="008719EA"/>
    <w:rsid w:val="00871BCC"/>
    <w:rsid w:val="00871C98"/>
    <w:rsid w:val="00872AD6"/>
    <w:rsid w:val="00873A38"/>
    <w:rsid w:val="00873B92"/>
    <w:rsid w:val="0087431A"/>
    <w:rsid w:val="008750A4"/>
    <w:rsid w:val="00875D4B"/>
    <w:rsid w:val="00877A55"/>
    <w:rsid w:val="00880D13"/>
    <w:rsid w:val="0088185E"/>
    <w:rsid w:val="008824B1"/>
    <w:rsid w:val="0088399C"/>
    <w:rsid w:val="00885CE8"/>
    <w:rsid w:val="00885F80"/>
    <w:rsid w:val="0088667C"/>
    <w:rsid w:val="008876E4"/>
    <w:rsid w:val="00887CD5"/>
    <w:rsid w:val="0089097F"/>
    <w:rsid w:val="00890F81"/>
    <w:rsid w:val="008942CD"/>
    <w:rsid w:val="008946F7"/>
    <w:rsid w:val="00895924"/>
    <w:rsid w:val="00896F5D"/>
    <w:rsid w:val="0089703E"/>
    <w:rsid w:val="008A1CCC"/>
    <w:rsid w:val="008A223C"/>
    <w:rsid w:val="008A2618"/>
    <w:rsid w:val="008A262F"/>
    <w:rsid w:val="008A644C"/>
    <w:rsid w:val="008A702D"/>
    <w:rsid w:val="008B1859"/>
    <w:rsid w:val="008B2265"/>
    <w:rsid w:val="008B2897"/>
    <w:rsid w:val="008B2FF1"/>
    <w:rsid w:val="008B311B"/>
    <w:rsid w:val="008B3CBB"/>
    <w:rsid w:val="008B3D72"/>
    <w:rsid w:val="008B559E"/>
    <w:rsid w:val="008B62DE"/>
    <w:rsid w:val="008B6A41"/>
    <w:rsid w:val="008B6D54"/>
    <w:rsid w:val="008B6FA9"/>
    <w:rsid w:val="008C135C"/>
    <w:rsid w:val="008C1B0D"/>
    <w:rsid w:val="008C1F61"/>
    <w:rsid w:val="008C25D7"/>
    <w:rsid w:val="008C3205"/>
    <w:rsid w:val="008C3388"/>
    <w:rsid w:val="008C3ABD"/>
    <w:rsid w:val="008C44BE"/>
    <w:rsid w:val="008C46B5"/>
    <w:rsid w:val="008C5226"/>
    <w:rsid w:val="008C528D"/>
    <w:rsid w:val="008C6A1D"/>
    <w:rsid w:val="008C6E96"/>
    <w:rsid w:val="008C6F7A"/>
    <w:rsid w:val="008D03FF"/>
    <w:rsid w:val="008D0C89"/>
    <w:rsid w:val="008D0D0F"/>
    <w:rsid w:val="008D1215"/>
    <w:rsid w:val="008D1E0F"/>
    <w:rsid w:val="008D2518"/>
    <w:rsid w:val="008D280A"/>
    <w:rsid w:val="008D315C"/>
    <w:rsid w:val="008D55F3"/>
    <w:rsid w:val="008D5BE3"/>
    <w:rsid w:val="008E0888"/>
    <w:rsid w:val="008E116B"/>
    <w:rsid w:val="008E189D"/>
    <w:rsid w:val="008E2015"/>
    <w:rsid w:val="008E20B5"/>
    <w:rsid w:val="008E24AF"/>
    <w:rsid w:val="008E2CB5"/>
    <w:rsid w:val="008E30DC"/>
    <w:rsid w:val="008E459E"/>
    <w:rsid w:val="008E49C6"/>
    <w:rsid w:val="008E4B9D"/>
    <w:rsid w:val="008E577D"/>
    <w:rsid w:val="008F0C82"/>
    <w:rsid w:val="008F2862"/>
    <w:rsid w:val="008F3AF7"/>
    <w:rsid w:val="008F3CF8"/>
    <w:rsid w:val="008F522E"/>
    <w:rsid w:val="008F5B89"/>
    <w:rsid w:val="008F67A4"/>
    <w:rsid w:val="0090021E"/>
    <w:rsid w:val="00900B4B"/>
    <w:rsid w:val="00902484"/>
    <w:rsid w:val="00903670"/>
    <w:rsid w:val="00904048"/>
    <w:rsid w:val="009041D6"/>
    <w:rsid w:val="0090563E"/>
    <w:rsid w:val="0090577B"/>
    <w:rsid w:val="0091083E"/>
    <w:rsid w:val="00911236"/>
    <w:rsid w:val="009128DC"/>
    <w:rsid w:val="00912F7A"/>
    <w:rsid w:val="00914270"/>
    <w:rsid w:val="0091514F"/>
    <w:rsid w:val="00915380"/>
    <w:rsid w:val="00915528"/>
    <w:rsid w:val="009159C2"/>
    <w:rsid w:val="009164A5"/>
    <w:rsid w:val="00917445"/>
    <w:rsid w:val="00917538"/>
    <w:rsid w:val="0091759F"/>
    <w:rsid w:val="00920223"/>
    <w:rsid w:val="009205E1"/>
    <w:rsid w:val="009211E2"/>
    <w:rsid w:val="00921853"/>
    <w:rsid w:val="00921F14"/>
    <w:rsid w:val="00922AE9"/>
    <w:rsid w:val="00922F48"/>
    <w:rsid w:val="00924D32"/>
    <w:rsid w:val="00925574"/>
    <w:rsid w:val="0092572C"/>
    <w:rsid w:val="00925E5A"/>
    <w:rsid w:val="0092698E"/>
    <w:rsid w:val="00927818"/>
    <w:rsid w:val="00931481"/>
    <w:rsid w:val="00931B10"/>
    <w:rsid w:val="00932C92"/>
    <w:rsid w:val="00932CA8"/>
    <w:rsid w:val="00932D82"/>
    <w:rsid w:val="009343AC"/>
    <w:rsid w:val="00934B66"/>
    <w:rsid w:val="009360AB"/>
    <w:rsid w:val="00936C74"/>
    <w:rsid w:val="0093705F"/>
    <w:rsid w:val="0093773F"/>
    <w:rsid w:val="00940C28"/>
    <w:rsid w:val="00941014"/>
    <w:rsid w:val="0094197E"/>
    <w:rsid w:val="009423A4"/>
    <w:rsid w:val="009429DA"/>
    <w:rsid w:val="00943C5B"/>
    <w:rsid w:val="009441A8"/>
    <w:rsid w:val="009457BF"/>
    <w:rsid w:val="00945AE0"/>
    <w:rsid w:val="0094621A"/>
    <w:rsid w:val="00950190"/>
    <w:rsid w:val="00951438"/>
    <w:rsid w:val="009517B2"/>
    <w:rsid w:val="009520FC"/>
    <w:rsid w:val="00952DA3"/>
    <w:rsid w:val="0095331E"/>
    <w:rsid w:val="0095412C"/>
    <w:rsid w:val="00954A24"/>
    <w:rsid w:val="00955110"/>
    <w:rsid w:val="009552BD"/>
    <w:rsid w:val="00956335"/>
    <w:rsid w:val="009569CC"/>
    <w:rsid w:val="00956FA0"/>
    <w:rsid w:val="00957A09"/>
    <w:rsid w:val="00961354"/>
    <w:rsid w:val="009618AB"/>
    <w:rsid w:val="00961AE6"/>
    <w:rsid w:val="00963BDD"/>
    <w:rsid w:val="0096419F"/>
    <w:rsid w:val="00964502"/>
    <w:rsid w:val="0096489D"/>
    <w:rsid w:val="009650ED"/>
    <w:rsid w:val="00965EAA"/>
    <w:rsid w:val="00965F8E"/>
    <w:rsid w:val="0096627A"/>
    <w:rsid w:val="00966A41"/>
    <w:rsid w:val="0096766E"/>
    <w:rsid w:val="009677AF"/>
    <w:rsid w:val="00967C81"/>
    <w:rsid w:val="00967D70"/>
    <w:rsid w:val="009707DB"/>
    <w:rsid w:val="009719E3"/>
    <w:rsid w:val="00971A00"/>
    <w:rsid w:val="0097205A"/>
    <w:rsid w:val="0097268D"/>
    <w:rsid w:val="009728AF"/>
    <w:rsid w:val="00973835"/>
    <w:rsid w:val="00973A5D"/>
    <w:rsid w:val="00975190"/>
    <w:rsid w:val="00976022"/>
    <w:rsid w:val="00976469"/>
    <w:rsid w:val="009777F2"/>
    <w:rsid w:val="00977B0B"/>
    <w:rsid w:val="0098056B"/>
    <w:rsid w:val="00980BEC"/>
    <w:rsid w:val="00981180"/>
    <w:rsid w:val="00982927"/>
    <w:rsid w:val="00982C45"/>
    <w:rsid w:val="0098388E"/>
    <w:rsid w:val="009859BC"/>
    <w:rsid w:val="009859F4"/>
    <w:rsid w:val="00986523"/>
    <w:rsid w:val="00986706"/>
    <w:rsid w:val="00986AD9"/>
    <w:rsid w:val="00990D54"/>
    <w:rsid w:val="0099123E"/>
    <w:rsid w:val="00992110"/>
    <w:rsid w:val="00992150"/>
    <w:rsid w:val="00992759"/>
    <w:rsid w:val="009942AA"/>
    <w:rsid w:val="009944A0"/>
    <w:rsid w:val="00994D65"/>
    <w:rsid w:val="00995E9D"/>
    <w:rsid w:val="00995F66"/>
    <w:rsid w:val="00997893"/>
    <w:rsid w:val="00997DD6"/>
    <w:rsid w:val="009A098F"/>
    <w:rsid w:val="009A0A15"/>
    <w:rsid w:val="009A0B05"/>
    <w:rsid w:val="009A120A"/>
    <w:rsid w:val="009A135D"/>
    <w:rsid w:val="009A14CC"/>
    <w:rsid w:val="009A182A"/>
    <w:rsid w:val="009A2010"/>
    <w:rsid w:val="009A281F"/>
    <w:rsid w:val="009A4620"/>
    <w:rsid w:val="009A4BD9"/>
    <w:rsid w:val="009A5ED2"/>
    <w:rsid w:val="009A699F"/>
    <w:rsid w:val="009A6FDD"/>
    <w:rsid w:val="009B021D"/>
    <w:rsid w:val="009B11DC"/>
    <w:rsid w:val="009B1561"/>
    <w:rsid w:val="009B34B3"/>
    <w:rsid w:val="009B37D7"/>
    <w:rsid w:val="009B3D3A"/>
    <w:rsid w:val="009B3D7B"/>
    <w:rsid w:val="009B682C"/>
    <w:rsid w:val="009C00BF"/>
    <w:rsid w:val="009C0979"/>
    <w:rsid w:val="009C10C2"/>
    <w:rsid w:val="009C1428"/>
    <w:rsid w:val="009C22AF"/>
    <w:rsid w:val="009C394E"/>
    <w:rsid w:val="009C431D"/>
    <w:rsid w:val="009C4D53"/>
    <w:rsid w:val="009C54E9"/>
    <w:rsid w:val="009C5DED"/>
    <w:rsid w:val="009C712E"/>
    <w:rsid w:val="009D08EE"/>
    <w:rsid w:val="009D1348"/>
    <w:rsid w:val="009D1EB6"/>
    <w:rsid w:val="009D20C3"/>
    <w:rsid w:val="009D31EC"/>
    <w:rsid w:val="009D32DC"/>
    <w:rsid w:val="009D3EC0"/>
    <w:rsid w:val="009D5958"/>
    <w:rsid w:val="009D5D06"/>
    <w:rsid w:val="009D5D61"/>
    <w:rsid w:val="009D60DD"/>
    <w:rsid w:val="009D614B"/>
    <w:rsid w:val="009D70FA"/>
    <w:rsid w:val="009D71CF"/>
    <w:rsid w:val="009E1196"/>
    <w:rsid w:val="009E39B1"/>
    <w:rsid w:val="009E5422"/>
    <w:rsid w:val="009E612F"/>
    <w:rsid w:val="009F062A"/>
    <w:rsid w:val="009F245F"/>
    <w:rsid w:val="009F2695"/>
    <w:rsid w:val="009F58F1"/>
    <w:rsid w:val="009F59DB"/>
    <w:rsid w:val="009F5FF2"/>
    <w:rsid w:val="009F726E"/>
    <w:rsid w:val="009F7930"/>
    <w:rsid w:val="009F7F72"/>
    <w:rsid w:val="00A00A24"/>
    <w:rsid w:val="00A01298"/>
    <w:rsid w:val="00A018B2"/>
    <w:rsid w:val="00A02A22"/>
    <w:rsid w:val="00A02B3C"/>
    <w:rsid w:val="00A03385"/>
    <w:rsid w:val="00A037C7"/>
    <w:rsid w:val="00A03A0D"/>
    <w:rsid w:val="00A04D13"/>
    <w:rsid w:val="00A04DA4"/>
    <w:rsid w:val="00A056AC"/>
    <w:rsid w:val="00A05B9E"/>
    <w:rsid w:val="00A11B76"/>
    <w:rsid w:val="00A11DB6"/>
    <w:rsid w:val="00A12384"/>
    <w:rsid w:val="00A126B8"/>
    <w:rsid w:val="00A13C74"/>
    <w:rsid w:val="00A15C2F"/>
    <w:rsid w:val="00A21CCE"/>
    <w:rsid w:val="00A2219A"/>
    <w:rsid w:val="00A2267E"/>
    <w:rsid w:val="00A22696"/>
    <w:rsid w:val="00A23EF0"/>
    <w:rsid w:val="00A23F63"/>
    <w:rsid w:val="00A245E8"/>
    <w:rsid w:val="00A2482A"/>
    <w:rsid w:val="00A2569D"/>
    <w:rsid w:val="00A25812"/>
    <w:rsid w:val="00A25A86"/>
    <w:rsid w:val="00A26F91"/>
    <w:rsid w:val="00A3043F"/>
    <w:rsid w:val="00A30601"/>
    <w:rsid w:val="00A31C8E"/>
    <w:rsid w:val="00A345EA"/>
    <w:rsid w:val="00A347AB"/>
    <w:rsid w:val="00A36239"/>
    <w:rsid w:val="00A419FD"/>
    <w:rsid w:val="00A41B35"/>
    <w:rsid w:val="00A41C5C"/>
    <w:rsid w:val="00A4245A"/>
    <w:rsid w:val="00A430F1"/>
    <w:rsid w:val="00A43B05"/>
    <w:rsid w:val="00A4540B"/>
    <w:rsid w:val="00A455A2"/>
    <w:rsid w:val="00A45DEA"/>
    <w:rsid w:val="00A46F93"/>
    <w:rsid w:val="00A47735"/>
    <w:rsid w:val="00A515D2"/>
    <w:rsid w:val="00A52212"/>
    <w:rsid w:val="00A53FD5"/>
    <w:rsid w:val="00A5404B"/>
    <w:rsid w:val="00A55A6C"/>
    <w:rsid w:val="00A57ACF"/>
    <w:rsid w:val="00A57B85"/>
    <w:rsid w:val="00A601D1"/>
    <w:rsid w:val="00A60B9D"/>
    <w:rsid w:val="00A610ED"/>
    <w:rsid w:val="00A6209A"/>
    <w:rsid w:val="00A62489"/>
    <w:rsid w:val="00A62508"/>
    <w:rsid w:val="00A63209"/>
    <w:rsid w:val="00A637BC"/>
    <w:rsid w:val="00A6401F"/>
    <w:rsid w:val="00A6425C"/>
    <w:rsid w:val="00A64900"/>
    <w:rsid w:val="00A67460"/>
    <w:rsid w:val="00A6777A"/>
    <w:rsid w:val="00A6798E"/>
    <w:rsid w:val="00A70618"/>
    <w:rsid w:val="00A725EC"/>
    <w:rsid w:val="00A72D7D"/>
    <w:rsid w:val="00A72F2A"/>
    <w:rsid w:val="00A73AB1"/>
    <w:rsid w:val="00A73BFD"/>
    <w:rsid w:val="00A73DA3"/>
    <w:rsid w:val="00A74B29"/>
    <w:rsid w:val="00A75726"/>
    <w:rsid w:val="00A7669B"/>
    <w:rsid w:val="00A769AB"/>
    <w:rsid w:val="00A7784D"/>
    <w:rsid w:val="00A77FC4"/>
    <w:rsid w:val="00A80AAD"/>
    <w:rsid w:val="00A81CC9"/>
    <w:rsid w:val="00A82663"/>
    <w:rsid w:val="00A826A8"/>
    <w:rsid w:val="00A8366E"/>
    <w:rsid w:val="00A83FC3"/>
    <w:rsid w:val="00A87541"/>
    <w:rsid w:val="00A9087D"/>
    <w:rsid w:val="00A90898"/>
    <w:rsid w:val="00A94C5D"/>
    <w:rsid w:val="00A960B1"/>
    <w:rsid w:val="00A9617B"/>
    <w:rsid w:val="00A967D1"/>
    <w:rsid w:val="00A96C85"/>
    <w:rsid w:val="00A96DC3"/>
    <w:rsid w:val="00A96F6F"/>
    <w:rsid w:val="00AA1C0C"/>
    <w:rsid w:val="00AA2200"/>
    <w:rsid w:val="00AA2C08"/>
    <w:rsid w:val="00AA3CE8"/>
    <w:rsid w:val="00AA3D74"/>
    <w:rsid w:val="00AA3F57"/>
    <w:rsid w:val="00AA4045"/>
    <w:rsid w:val="00AA55E3"/>
    <w:rsid w:val="00AA6920"/>
    <w:rsid w:val="00AA7D90"/>
    <w:rsid w:val="00AB0479"/>
    <w:rsid w:val="00AB15E3"/>
    <w:rsid w:val="00AB3103"/>
    <w:rsid w:val="00AB3127"/>
    <w:rsid w:val="00AB36B9"/>
    <w:rsid w:val="00AB54D2"/>
    <w:rsid w:val="00AB6011"/>
    <w:rsid w:val="00AB627C"/>
    <w:rsid w:val="00AB6B16"/>
    <w:rsid w:val="00AB719D"/>
    <w:rsid w:val="00AC0E9F"/>
    <w:rsid w:val="00AC130A"/>
    <w:rsid w:val="00AC23DA"/>
    <w:rsid w:val="00AC2F3F"/>
    <w:rsid w:val="00AC4219"/>
    <w:rsid w:val="00AC50C7"/>
    <w:rsid w:val="00AC52D9"/>
    <w:rsid w:val="00AC6383"/>
    <w:rsid w:val="00AC69E1"/>
    <w:rsid w:val="00AC7D92"/>
    <w:rsid w:val="00AD06EF"/>
    <w:rsid w:val="00AD21CC"/>
    <w:rsid w:val="00AD3570"/>
    <w:rsid w:val="00AD43DA"/>
    <w:rsid w:val="00AD4418"/>
    <w:rsid w:val="00AD4642"/>
    <w:rsid w:val="00AD5712"/>
    <w:rsid w:val="00AD7970"/>
    <w:rsid w:val="00AE0A86"/>
    <w:rsid w:val="00AE123D"/>
    <w:rsid w:val="00AE268D"/>
    <w:rsid w:val="00AE3200"/>
    <w:rsid w:val="00AE4778"/>
    <w:rsid w:val="00AE5A33"/>
    <w:rsid w:val="00AE5BA1"/>
    <w:rsid w:val="00AE6A7C"/>
    <w:rsid w:val="00AF01CD"/>
    <w:rsid w:val="00AF025D"/>
    <w:rsid w:val="00AF0F44"/>
    <w:rsid w:val="00AF2E6E"/>
    <w:rsid w:val="00AF3A23"/>
    <w:rsid w:val="00AF42B6"/>
    <w:rsid w:val="00AF48E6"/>
    <w:rsid w:val="00AF49F9"/>
    <w:rsid w:val="00AF4F65"/>
    <w:rsid w:val="00AF67CC"/>
    <w:rsid w:val="00AF6882"/>
    <w:rsid w:val="00AF7203"/>
    <w:rsid w:val="00AF7449"/>
    <w:rsid w:val="00B012A1"/>
    <w:rsid w:val="00B01A07"/>
    <w:rsid w:val="00B01C9C"/>
    <w:rsid w:val="00B01F5A"/>
    <w:rsid w:val="00B01F88"/>
    <w:rsid w:val="00B029DD"/>
    <w:rsid w:val="00B030A3"/>
    <w:rsid w:val="00B03E22"/>
    <w:rsid w:val="00B05497"/>
    <w:rsid w:val="00B0648A"/>
    <w:rsid w:val="00B0706C"/>
    <w:rsid w:val="00B07874"/>
    <w:rsid w:val="00B1029F"/>
    <w:rsid w:val="00B11120"/>
    <w:rsid w:val="00B113DE"/>
    <w:rsid w:val="00B1148A"/>
    <w:rsid w:val="00B1153E"/>
    <w:rsid w:val="00B120D0"/>
    <w:rsid w:val="00B12CC6"/>
    <w:rsid w:val="00B13B1B"/>
    <w:rsid w:val="00B13CEB"/>
    <w:rsid w:val="00B14489"/>
    <w:rsid w:val="00B14659"/>
    <w:rsid w:val="00B14711"/>
    <w:rsid w:val="00B16324"/>
    <w:rsid w:val="00B1726D"/>
    <w:rsid w:val="00B17C78"/>
    <w:rsid w:val="00B17FD3"/>
    <w:rsid w:val="00B20FAB"/>
    <w:rsid w:val="00B21DDE"/>
    <w:rsid w:val="00B2201A"/>
    <w:rsid w:val="00B22733"/>
    <w:rsid w:val="00B2312D"/>
    <w:rsid w:val="00B24AE5"/>
    <w:rsid w:val="00B25982"/>
    <w:rsid w:val="00B25D6B"/>
    <w:rsid w:val="00B275B9"/>
    <w:rsid w:val="00B30EEB"/>
    <w:rsid w:val="00B316B9"/>
    <w:rsid w:val="00B3176F"/>
    <w:rsid w:val="00B32500"/>
    <w:rsid w:val="00B3364D"/>
    <w:rsid w:val="00B33886"/>
    <w:rsid w:val="00B34A08"/>
    <w:rsid w:val="00B34C65"/>
    <w:rsid w:val="00B34F85"/>
    <w:rsid w:val="00B36A75"/>
    <w:rsid w:val="00B372B3"/>
    <w:rsid w:val="00B374D4"/>
    <w:rsid w:val="00B376E4"/>
    <w:rsid w:val="00B379E2"/>
    <w:rsid w:val="00B37A4B"/>
    <w:rsid w:val="00B40793"/>
    <w:rsid w:val="00B41342"/>
    <w:rsid w:val="00B425A4"/>
    <w:rsid w:val="00B44DBB"/>
    <w:rsid w:val="00B457C1"/>
    <w:rsid w:val="00B459C0"/>
    <w:rsid w:val="00B46244"/>
    <w:rsid w:val="00B46AEE"/>
    <w:rsid w:val="00B478FE"/>
    <w:rsid w:val="00B51138"/>
    <w:rsid w:val="00B511FB"/>
    <w:rsid w:val="00B51E0E"/>
    <w:rsid w:val="00B524A3"/>
    <w:rsid w:val="00B53C5A"/>
    <w:rsid w:val="00B54615"/>
    <w:rsid w:val="00B547A2"/>
    <w:rsid w:val="00B555B0"/>
    <w:rsid w:val="00B55F81"/>
    <w:rsid w:val="00B56780"/>
    <w:rsid w:val="00B56A47"/>
    <w:rsid w:val="00B57374"/>
    <w:rsid w:val="00B607C9"/>
    <w:rsid w:val="00B60DBF"/>
    <w:rsid w:val="00B619AF"/>
    <w:rsid w:val="00B62EF5"/>
    <w:rsid w:val="00B63C7A"/>
    <w:rsid w:val="00B658D0"/>
    <w:rsid w:val="00B65BDA"/>
    <w:rsid w:val="00B65DEA"/>
    <w:rsid w:val="00B663DD"/>
    <w:rsid w:val="00B66446"/>
    <w:rsid w:val="00B67A79"/>
    <w:rsid w:val="00B67D68"/>
    <w:rsid w:val="00B67EE6"/>
    <w:rsid w:val="00B7060A"/>
    <w:rsid w:val="00B7069E"/>
    <w:rsid w:val="00B712A2"/>
    <w:rsid w:val="00B71A75"/>
    <w:rsid w:val="00B729AE"/>
    <w:rsid w:val="00B74011"/>
    <w:rsid w:val="00B74AC6"/>
    <w:rsid w:val="00B74B40"/>
    <w:rsid w:val="00B75968"/>
    <w:rsid w:val="00B75FC6"/>
    <w:rsid w:val="00B76150"/>
    <w:rsid w:val="00B762F0"/>
    <w:rsid w:val="00B7645C"/>
    <w:rsid w:val="00B771B5"/>
    <w:rsid w:val="00B77DBC"/>
    <w:rsid w:val="00B80016"/>
    <w:rsid w:val="00B80D39"/>
    <w:rsid w:val="00B80D54"/>
    <w:rsid w:val="00B82118"/>
    <w:rsid w:val="00B82357"/>
    <w:rsid w:val="00B84517"/>
    <w:rsid w:val="00B847A3"/>
    <w:rsid w:val="00B84CAF"/>
    <w:rsid w:val="00B8553A"/>
    <w:rsid w:val="00B85C29"/>
    <w:rsid w:val="00B85E86"/>
    <w:rsid w:val="00B86053"/>
    <w:rsid w:val="00B86F60"/>
    <w:rsid w:val="00B86FD4"/>
    <w:rsid w:val="00B876C9"/>
    <w:rsid w:val="00B906BC"/>
    <w:rsid w:val="00B91277"/>
    <w:rsid w:val="00B91C34"/>
    <w:rsid w:val="00B9452E"/>
    <w:rsid w:val="00B94B0E"/>
    <w:rsid w:val="00B94E87"/>
    <w:rsid w:val="00B95070"/>
    <w:rsid w:val="00B97CB4"/>
    <w:rsid w:val="00BA1251"/>
    <w:rsid w:val="00BA22CC"/>
    <w:rsid w:val="00BA2A79"/>
    <w:rsid w:val="00BA3EB6"/>
    <w:rsid w:val="00BA3FBB"/>
    <w:rsid w:val="00BA515E"/>
    <w:rsid w:val="00BA5291"/>
    <w:rsid w:val="00BA58D0"/>
    <w:rsid w:val="00BA5D93"/>
    <w:rsid w:val="00BB0009"/>
    <w:rsid w:val="00BB1B7F"/>
    <w:rsid w:val="00BB1D45"/>
    <w:rsid w:val="00BB271B"/>
    <w:rsid w:val="00BB2A7C"/>
    <w:rsid w:val="00BB36B0"/>
    <w:rsid w:val="00BB461F"/>
    <w:rsid w:val="00BB51DE"/>
    <w:rsid w:val="00BB62EA"/>
    <w:rsid w:val="00BB79CA"/>
    <w:rsid w:val="00BC0754"/>
    <w:rsid w:val="00BC0FD5"/>
    <w:rsid w:val="00BC1F08"/>
    <w:rsid w:val="00BC3092"/>
    <w:rsid w:val="00BC3C32"/>
    <w:rsid w:val="00BC42CB"/>
    <w:rsid w:val="00BC44F2"/>
    <w:rsid w:val="00BC4AD5"/>
    <w:rsid w:val="00BC541C"/>
    <w:rsid w:val="00BC5DB4"/>
    <w:rsid w:val="00BC65FD"/>
    <w:rsid w:val="00BC688D"/>
    <w:rsid w:val="00BC6A72"/>
    <w:rsid w:val="00BC7692"/>
    <w:rsid w:val="00BD0783"/>
    <w:rsid w:val="00BD3755"/>
    <w:rsid w:val="00BD3801"/>
    <w:rsid w:val="00BD39B0"/>
    <w:rsid w:val="00BD5460"/>
    <w:rsid w:val="00BD6ADF"/>
    <w:rsid w:val="00BE0263"/>
    <w:rsid w:val="00BE0607"/>
    <w:rsid w:val="00BE0BAF"/>
    <w:rsid w:val="00BE0D80"/>
    <w:rsid w:val="00BE16A7"/>
    <w:rsid w:val="00BE22F0"/>
    <w:rsid w:val="00BE3A24"/>
    <w:rsid w:val="00BE4836"/>
    <w:rsid w:val="00BE6FC3"/>
    <w:rsid w:val="00BE770E"/>
    <w:rsid w:val="00BE7D03"/>
    <w:rsid w:val="00BF0367"/>
    <w:rsid w:val="00BF1123"/>
    <w:rsid w:val="00BF12E2"/>
    <w:rsid w:val="00BF1FDD"/>
    <w:rsid w:val="00BF307D"/>
    <w:rsid w:val="00BF4B29"/>
    <w:rsid w:val="00BF51EC"/>
    <w:rsid w:val="00BF52D2"/>
    <w:rsid w:val="00BF537C"/>
    <w:rsid w:val="00BF58AC"/>
    <w:rsid w:val="00BF5B92"/>
    <w:rsid w:val="00BF68C4"/>
    <w:rsid w:val="00BF7506"/>
    <w:rsid w:val="00C018F0"/>
    <w:rsid w:val="00C02686"/>
    <w:rsid w:val="00C0282E"/>
    <w:rsid w:val="00C03CD3"/>
    <w:rsid w:val="00C04009"/>
    <w:rsid w:val="00C041F5"/>
    <w:rsid w:val="00C0425C"/>
    <w:rsid w:val="00C05868"/>
    <w:rsid w:val="00C0672B"/>
    <w:rsid w:val="00C068D4"/>
    <w:rsid w:val="00C06B9F"/>
    <w:rsid w:val="00C100F1"/>
    <w:rsid w:val="00C100FA"/>
    <w:rsid w:val="00C10FBF"/>
    <w:rsid w:val="00C12AD3"/>
    <w:rsid w:val="00C12DBE"/>
    <w:rsid w:val="00C13646"/>
    <w:rsid w:val="00C13715"/>
    <w:rsid w:val="00C14A0B"/>
    <w:rsid w:val="00C15667"/>
    <w:rsid w:val="00C156E1"/>
    <w:rsid w:val="00C16A70"/>
    <w:rsid w:val="00C201C6"/>
    <w:rsid w:val="00C20D91"/>
    <w:rsid w:val="00C21C09"/>
    <w:rsid w:val="00C21F24"/>
    <w:rsid w:val="00C24964"/>
    <w:rsid w:val="00C2560D"/>
    <w:rsid w:val="00C26009"/>
    <w:rsid w:val="00C27438"/>
    <w:rsid w:val="00C27926"/>
    <w:rsid w:val="00C27CB0"/>
    <w:rsid w:val="00C302C1"/>
    <w:rsid w:val="00C30320"/>
    <w:rsid w:val="00C31A1D"/>
    <w:rsid w:val="00C31AA3"/>
    <w:rsid w:val="00C3414B"/>
    <w:rsid w:val="00C364A5"/>
    <w:rsid w:val="00C3704D"/>
    <w:rsid w:val="00C40D54"/>
    <w:rsid w:val="00C43289"/>
    <w:rsid w:val="00C4449D"/>
    <w:rsid w:val="00C44747"/>
    <w:rsid w:val="00C44FE2"/>
    <w:rsid w:val="00C456B0"/>
    <w:rsid w:val="00C459EA"/>
    <w:rsid w:val="00C45B6C"/>
    <w:rsid w:val="00C47E41"/>
    <w:rsid w:val="00C51901"/>
    <w:rsid w:val="00C5303A"/>
    <w:rsid w:val="00C53884"/>
    <w:rsid w:val="00C5396F"/>
    <w:rsid w:val="00C54D1A"/>
    <w:rsid w:val="00C54D80"/>
    <w:rsid w:val="00C55695"/>
    <w:rsid w:val="00C615EC"/>
    <w:rsid w:val="00C6204C"/>
    <w:rsid w:val="00C6327E"/>
    <w:rsid w:val="00C63AE0"/>
    <w:rsid w:val="00C651FC"/>
    <w:rsid w:val="00C65BEA"/>
    <w:rsid w:val="00C66913"/>
    <w:rsid w:val="00C66E65"/>
    <w:rsid w:val="00C67221"/>
    <w:rsid w:val="00C70FD9"/>
    <w:rsid w:val="00C71757"/>
    <w:rsid w:val="00C7365A"/>
    <w:rsid w:val="00C7415A"/>
    <w:rsid w:val="00C75DA8"/>
    <w:rsid w:val="00C768D5"/>
    <w:rsid w:val="00C769C6"/>
    <w:rsid w:val="00C76A5A"/>
    <w:rsid w:val="00C7794A"/>
    <w:rsid w:val="00C77D43"/>
    <w:rsid w:val="00C77DE5"/>
    <w:rsid w:val="00C803F8"/>
    <w:rsid w:val="00C814E4"/>
    <w:rsid w:val="00C8267C"/>
    <w:rsid w:val="00C8348C"/>
    <w:rsid w:val="00C84C13"/>
    <w:rsid w:val="00C86269"/>
    <w:rsid w:val="00C8656A"/>
    <w:rsid w:val="00C869DB"/>
    <w:rsid w:val="00C86B66"/>
    <w:rsid w:val="00C86CBF"/>
    <w:rsid w:val="00C87537"/>
    <w:rsid w:val="00C90933"/>
    <w:rsid w:val="00C90C73"/>
    <w:rsid w:val="00C90FFD"/>
    <w:rsid w:val="00C91948"/>
    <w:rsid w:val="00C91FDF"/>
    <w:rsid w:val="00C923A7"/>
    <w:rsid w:val="00C9271C"/>
    <w:rsid w:val="00C93855"/>
    <w:rsid w:val="00C93BA9"/>
    <w:rsid w:val="00C94079"/>
    <w:rsid w:val="00C9450D"/>
    <w:rsid w:val="00C9585A"/>
    <w:rsid w:val="00C95AFD"/>
    <w:rsid w:val="00C9636B"/>
    <w:rsid w:val="00CA00F2"/>
    <w:rsid w:val="00CA0F72"/>
    <w:rsid w:val="00CA1697"/>
    <w:rsid w:val="00CA173F"/>
    <w:rsid w:val="00CA20DA"/>
    <w:rsid w:val="00CA210F"/>
    <w:rsid w:val="00CA336C"/>
    <w:rsid w:val="00CA400C"/>
    <w:rsid w:val="00CA4186"/>
    <w:rsid w:val="00CA4C3B"/>
    <w:rsid w:val="00CA4F9C"/>
    <w:rsid w:val="00CA52C1"/>
    <w:rsid w:val="00CA57B8"/>
    <w:rsid w:val="00CA750F"/>
    <w:rsid w:val="00CB063E"/>
    <w:rsid w:val="00CB142F"/>
    <w:rsid w:val="00CB25B5"/>
    <w:rsid w:val="00CB53DB"/>
    <w:rsid w:val="00CB5999"/>
    <w:rsid w:val="00CB675C"/>
    <w:rsid w:val="00CB780B"/>
    <w:rsid w:val="00CB79B6"/>
    <w:rsid w:val="00CC004E"/>
    <w:rsid w:val="00CC099B"/>
    <w:rsid w:val="00CC197D"/>
    <w:rsid w:val="00CC1BEF"/>
    <w:rsid w:val="00CC2514"/>
    <w:rsid w:val="00CC2830"/>
    <w:rsid w:val="00CC2B36"/>
    <w:rsid w:val="00CC310C"/>
    <w:rsid w:val="00CC31B0"/>
    <w:rsid w:val="00CC324B"/>
    <w:rsid w:val="00CC3956"/>
    <w:rsid w:val="00CC5534"/>
    <w:rsid w:val="00CC7D75"/>
    <w:rsid w:val="00CC7F6C"/>
    <w:rsid w:val="00CD0126"/>
    <w:rsid w:val="00CD08F4"/>
    <w:rsid w:val="00CD0F15"/>
    <w:rsid w:val="00CD1218"/>
    <w:rsid w:val="00CD21CF"/>
    <w:rsid w:val="00CD3F5C"/>
    <w:rsid w:val="00CD476F"/>
    <w:rsid w:val="00CD4FE4"/>
    <w:rsid w:val="00CD57F1"/>
    <w:rsid w:val="00CD6862"/>
    <w:rsid w:val="00CD6D9A"/>
    <w:rsid w:val="00CD7666"/>
    <w:rsid w:val="00CD781E"/>
    <w:rsid w:val="00CE054B"/>
    <w:rsid w:val="00CE087C"/>
    <w:rsid w:val="00CE0C10"/>
    <w:rsid w:val="00CE0FDE"/>
    <w:rsid w:val="00CE14F4"/>
    <w:rsid w:val="00CE1D81"/>
    <w:rsid w:val="00CE336D"/>
    <w:rsid w:val="00CE4C3B"/>
    <w:rsid w:val="00CE4EF6"/>
    <w:rsid w:val="00CE5A82"/>
    <w:rsid w:val="00CE5F9F"/>
    <w:rsid w:val="00CE6C3F"/>
    <w:rsid w:val="00CE7331"/>
    <w:rsid w:val="00CE7726"/>
    <w:rsid w:val="00CE7912"/>
    <w:rsid w:val="00CE7BBD"/>
    <w:rsid w:val="00CF0B1E"/>
    <w:rsid w:val="00CF1492"/>
    <w:rsid w:val="00CF24F7"/>
    <w:rsid w:val="00CF2C19"/>
    <w:rsid w:val="00CF322F"/>
    <w:rsid w:val="00CF3956"/>
    <w:rsid w:val="00CF55D3"/>
    <w:rsid w:val="00CF5D56"/>
    <w:rsid w:val="00CF5FFE"/>
    <w:rsid w:val="00CF6983"/>
    <w:rsid w:val="00CF797B"/>
    <w:rsid w:val="00D001F6"/>
    <w:rsid w:val="00D003B9"/>
    <w:rsid w:val="00D005DB"/>
    <w:rsid w:val="00D00893"/>
    <w:rsid w:val="00D009E2"/>
    <w:rsid w:val="00D0110F"/>
    <w:rsid w:val="00D01B35"/>
    <w:rsid w:val="00D02888"/>
    <w:rsid w:val="00D03288"/>
    <w:rsid w:val="00D03D31"/>
    <w:rsid w:val="00D04281"/>
    <w:rsid w:val="00D05386"/>
    <w:rsid w:val="00D0552A"/>
    <w:rsid w:val="00D05BF0"/>
    <w:rsid w:val="00D07522"/>
    <w:rsid w:val="00D07A4A"/>
    <w:rsid w:val="00D105E1"/>
    <w:rsid w:val="00D12395"/>
    <w:rsid w:val="00D12801"/>
    <w:rsid w:val="00D14798"/>
    <w:rsid w:val="00D1517D"/>
    <w:rsid w:val="00D166CF"/>
    <w:rsid w:val="00D16D85"/>
    <w:rsid w:val="00D173B5"/>
    <w:rsid w:val="00D1785A"/>
    <w:rsid w:val="00D17FA2"/>
    <w:rsid w:val="00D21D35"/>
    <w:rsid w:val="00D2426E"/>
    <w:rsid w:val="00D247FE"/>
    <w:rsid w:val="00D24919"/>
    <w:rsid w:val="00D24D35"/>
    <w:rsid w:val="00D25CD1"/>
    <w:rsid w:val="00D2622D"/>
    <w:rsid w:val="00D26B43"/>
    <w:rsid w:val="00D26E62"/>
    <w:rsid w:val="00D2777E"/>
    <w:rsid w:val="00D30249"/>
    <w:rsid w:val="00D30A67"/>
    <w:rsid w:val="00D3226D"/>
    <w:rsid w:val="00D32B30"/>
    <w:rsid w:val="00D3347C"/>
    <w:rsid w:val="00D34400"/>
    <w:rsid w:val="00D3444B"/>
    <w:rsid w:val="00D34BCC"/>
    <w:rsid w:val="00D35862"/>
    <w:rsid w:val="00D36315"/>
    <w:rsid w:val="00D36755"/>
    <w:rsid w:val="00D36C20"/>
    <w:rsid w:val="00D40321"/>
    <w:rsid w:val="00D40E33"/>
    <w:rsid w:val="00D41DE6"/>
    <w:rsid w:val="00D436F7"/>
    <w:rsid w:val="00D43FF3"/>
    <w:rsid w:val="00D44C6D"/>
    <w:rsid w:val="00D44D0F"/>
    <w:rsid w:val="00D45B6A"/>
    <w:rsid w:val="00D460D4"/>
    <w:rsid w:val="00D508C1"/>
    <w:rsid w:val="00D51984"/>
    <w:rsid w:val="00D52CBD"/>
    <w:rsid w:val="00D5334A"/>
    <w:rsid w:val="00D54B10"/>
    <w:rsid w:val="00D55301"/>
    <w:rsid w:val="00D553B4"/>
    <w:rsid w:val="00D60C73"/>
    <w:rsid w:val="00D6290E"/>
    <w:rsid w:val="00D63041"/>
    <w:rsid w:val="00D64139"/>
    <w:rsid w:val="00D642EF"/>
    <w:rsid w:val="00D64B21"/>
    <w:rsid w:val="00D65EB9"/>
    <w:rsid w:val="00D66895"/>
    <w:rsid w:val="00D66A0E"/>
    <w:rsid w:val="00D66E12"/>
    <w:rsid w:val="00D709D8"/>
    <w:rsid w:val="00D72B69"/>
    <w:rsid w:val="00D75493"/>
    <w:rsid w:val="00D75A2E"/>
    <w:rsid w:val="00D771FD"/>
    <w:rsid w:val="00D77436"/>
    <w:rsid w:val="00D77931"/>
    <w:rsid w:val="00D81F38"/>
    <w:rsid w:val="00D822A2"/>
    <w:rsid w:val="00D84C55"/>
    <w:rsid w:val="00D84C9D"/>
    <w:rsid w:val="00D8514E"/>
    <w:rsid w:val="00D85B22"/>
    <w:rsid w:val="00D87196"/>
    <w:rsid w:val="00D8732A"/>
    <w:rsid w:val="00D874F7"/>
    <w:rsid w:val="00D9016E"/>
    <w:rsid w:val="00D902A9"/>
    <w:rsid w:val="00D90E35"/>
    <w:rsid w:val="00D91077"/>
    <w:rsid w:val="00D929E7"/>
    <w:rsid w:val="00D92EFB"/>
    <w:rsid w:val="00D93C71"/>
    <w:rsid w:val="00D9542A"/>
    <w:rsid w:val="00D95554"/>
    <w:rsid w:val="00D963D3"/>
    <w:rsid w:val="00D963E9"/>
    <w:rsid w:val="00D96FE1"/>
    <w:rsid w:val="00DA00ED"/>
    <w:rsid w:val="00DA0DA6"/>
    <w:rsid w:val="00DA1A6F"/>
    <w:rsid w:val="00DA1EAD"/>
    <w:rsid w:val="00DA2483"/>
    <w:rsid w:val="00DA2B45"/>
    <w:rsid w:val="00DA3420"/>
    <w:rsid w:val="00DA40DC"/>
    <w:rsid w:val="00DA5B4F"/>
    <w:rsid w:val="00DA7442"/>
    <w:rsid w:val="00DB1515"/>
    <w:rsid w:val="00DB1F0D"/>
    <w:rsid w:val="00DB2C4C"/>
    <w:rsid w:val="00DB3EA9"/>
    <w:rsid w:val="00DB4F77"/>
    <w:rsid w:val="00DB7F03"/>
    <w:rsid w:val="00DC0807"/>
    <w:rsid w:val="00DC08B3"/>
    <w:rsid w:val="00DC1012"/>
    <w:rsid w:val="00DC190F"/>
    <w:rsid w:val="00DC21C7"/>
    <w:rsid w:val="00DC2510"/>
    <w:rsid w:val="00DC3657"/>
    <w:rsid w:val="00DC4337"/>
    <w:rsid w:val="00DC4D13"/>
    <w:rsid w:val="00DC5593"/>
    <w:rsid w:val="00DC56FE"/>
    <w:rsid w:val="00DC57D7"/>
    <w:rsid w:val="00DC602A"/>
    <w:rsid w:val="00DC6992"/>
    <w:rsid w:val="00DC6E94"/>
    <w:rsid w:val="00DC75BD"/>
    <w:rsid w:val="00DC7D54"/>
    <w:rsid w:val="00DD216D"/>
    <w:rsid w:val="00DD36D8"/>
    <w:rsid w:val="00DD418D"/>
    <w:rsid w:val="00DD4A0D"/>
    <w:rsid w:val="00DD5ABF"/>
    <w:rsid w:val="00DD6844"/>
    <w:rsid w:val="00DD6854"/>
    <w:rsid w:val="00DD6AC4"/>
    <w:rsid w:val="00DD700C"/>
    <w:rsid w:val="00DE2C9E"/>
    <w:rsid w:val="00DE38D5"/>
    <w:rsid w:val="00DE40D5"/>
    <w:rsid w:val="00DE4B8A"/>
    <w:rsid w:val="00DE4C34"/>
    <w:rsid w:val="00DE5402"/>
    <w:rsid w:val="00DE747E"/>
    <w:rsid w:val="00DE78F0"/>
    <w:rsid w:val="00DE7991"/>
    <w:rsid w:val="00DF0E1C"/>
    <w:rsid w:val="00DF5A87"/>
    <w:rsid w:val="00DF5C90"/>
    <w:rsid w:val="00DF5D64"/>
    <w:rsid w:val="00DF5DF6"/>
    <w:rsid w:val="00DF65DC"/>
    <w:rsid w:val="00DF7053"/>
    <w:rsid w:val="00DF7159"/>
    <w:rsid w:val="00DF7C4C"/>
    <w:rsid w:val="00E00CD8"/>
    <w:rsid w:val="00E016C7"/>
    <w:rsid w:val="00E02C1B"/>
    <w:rsid w:val="00E03238"/>
    <w:rsid w:val="00E042FD"/>
    <w:rsid w:val="00E0449D"/>
    <w:rsid w:val="00E04A42"/>
    <w:rsid w:val="00E06629"/>
    <w:rsid w:val="00E06A85"/>
    <w:rsid w:val="00E0793A"/>
    <w:rsid w:val="00E109E7"/>
    <w:rsid w:val="00E10AE5"/>
    <w:rsid w:val="00E10EAA"/>
    <w:rsid w:val="00E11CE6"/>
    <w:rsid w:val="00E11D56"/>
    <w:rsid w:val="00E12BEC"/>
    <w:rsid w:val="00E135A8"/>
    <w:rsid w:val="00E135FF"/>
    <w:rsid w:val="00E13D34"/>
    <w:rsid w:val="00E16734"/>
    <w:rsid w:val="00E17244"/>
    <w:rsid w:val="00E17A2C"/>
    <w:rsid w:val="00E20432"/>
    <w:rsid w:val="00E205E3"/>
    <w:rsid w:val="00E20B50"/>
    <w:rsid w:val="00E215E3"/>
    <w:rsid w:val="00E2165B"/>
    <w:rsid w:val="00E23C0A"/>
    <w:rsid w:val="00E2402B"/>
    <w:rsid w:val="00E24773"/>
    <w:rsid w:val="00E24923"/>
    <w:rsid w:val="00E2588A"/>
    <w:rsid w:val="00E27190"/>
    <w:rsid w:val="00E30EC4"/>
    <w:rsid w:val="00E3222B"/>
    <w:rsid w:val="00E32ABE"/>
    <w:rsid w:val="00E34D0D"/>
    <w:rsid w:val="00E36562"/>
    <w:rsid w:val="00E37B88"/>
    <w:rsid w:val="00E37CBE"/>
    <w:rsid w:val="00E419E9"/>
    <w:rsid w:val="00E42AC8"/>
    <w:rsid w:val="00E43EAD"/>
    <w:rsid w:val="00E446FB"/>
    <w:rsid w:val="00E44A35"/>
    <w:rsid w:val="00E44E88"/>
    <w:rsid w:val="00E455C2"/>
    <w:rsid w:val="00E45E05"/>
    <w:rsid w:val="00E46B56"/>
    <w:rsid w:val="00E47229"/>
    <w:rsid w:val="00E50207"/>
    <w:rsid w:val="00E505CF"/>
    <w:rsid w:val="00E508B8"/>
    <w:rsid w:val="00E50969"/>
    <w:rsid w:val="00E50BEF"/>
    <w:rsid w:val="00E51D24"/>
    <w:rsid w:val="00E52805"/>
    <w:rsid w:val="00E53D62"/>
    <w:rsid w:val="00E54A2D"/>
    <w:rsid w:val="00E54B6E"/>
    <w:rsid w:val="00E5520B"/>
    <w:rsid w:val="00E55678"/>
    <w:rsid w:val="00E55AB5"/>
    <w:rsid w:val="00E56CDD"/>
    <w:rsid w:val="00E5707D"/>
    <w:rsid w:val="00E57646"/>
    <w:rsid w:val="00E603E3"/>
    <w:rsid w:val="00E606E8"/>
    <w:rsid w:val="00E61F00"/>
    <w:rsid w:val="00E62E17"/>
    <w:rsid w:val="00E64436"/>
    <w:rsid w:val="00E65AD0"/>
    <w:rsid w:val="00E6708E"/>
    <w:rsid w:val="00E70119"/>
    <w:rsid w:val="00E705AB"/>
    <w:rsid w:val="00E70B64"/>
    <w:rsid w:val="00E70BE8"/>
    <w:rsid w:val="00E71A3D"/>
    <w:rsid w:val="00E72293"/>
    <w:rsid w:val="00E733BF"/>
    <w:rsid w:val="00E73732"/>
    <w:rsid w:val="00E73D00"/>
    <w:rsid w:val="00E7401E"/>
    <w:rsid w:val="00E74539"/>
    <w:rsid w:val="00E7459D"/>
    <w:rsid w:val="00E74C8F"/>
    <w:rsid w:val="00E74DFB"/>
    <w:rsid w:val="00E74E44"/>
    <w:rsid w:val="00E761E0"/>
    <w:rsid w:val="00E76C75"/>
    <w:rsid w:val="00E813B5"/>
    <w:rsid w:val="00E82A84"/>
    <w:rsid w:val="00E833B7"/>
    <w:rsid w:val="00E833D0"/>
    <w:rsid w:val="00E840E8"/>
    <w:rsid w:val="00E84D51"/>
    <w:rsid w:val="00E86472"/>
    <w:rsid w:val="00E86818"/>
    <w:rsid w:val="00E87720"/>
    <w:rsid w:val="00E90DEC"/>
    <w:rsid w:val="00E9198A"/>
    <w:rsid w:val="00E91B4C"/>
    <w:rsid w:val="00E91B93"/>
    <w:rsid w:val="00E91E5A"/>
    <w:rsid w:val="00E9376C"/>
    <w:rsid w:val="00E93991"/>
    <w:rsid w:val="00E93DE0"/>
    <w:rsid w:val="00E94854"/>
    <w:rsid w:val="00E95587"/>
    <w:rsid w:val="00E95ADF"/>
    <w:rsid w:val="00E95DE2"/>
    <w:rsid w:val="00E96E10"/>
    <w:rsid w:val="00E97577"/>
    <w:rsid w:val="00EA0452"/>
    <w:rsid w:val="00EA1313"/>
    <w:rsid w:val="00EA1ADC"/>
    <w:rsid w:val="00EA217E"/>
    <w:rsid w:val="00EA29DA"/>
    <w:rsid w:val="00EA32D1"/>
    <w:rsid w:val="00EA3519"/>
    <w:rsid w:val="00EA385B"/>
    <w:rsid w:val="00EA3BC7"/>
    <w:rsid w:val="00EA5E63"/>
    <w:rsid w:val="00EA5EEA"/>
    <w:rsid w:val="00EA6EFC"/>
    <w:rsid w:val="00EA783F"/>
    <w:rsid w:val="00EA7E1A"/>
    <w:rsid w:val="00EB2026"/>
    <w:rsid w:val="00EB2256"/>
    <w:rsid w:val="00EB27F4"/>
    <w:rsid w:val="00EB3090"/>
    <w:rsid w:val="00EB4AB1"/>
    <w:rsid w:val="00EB4BF5"/>
    <w:rsid w:val="00EB59A6"/>
    <w:rsid w:val="00EC05E6"/>
    <w:rsid w:val="00EC159E"/>
    <w:rsid w:val="00EC25D8"/>
    <w:rsid w:val="00EC30DD"/>
    <w:rsid w:val="00EC35E4"/>
    <w:rsid w:val="00EC495A"/>
    <w:rsid w:val="00EC4DF8"/>
    <w:rsid w:val="00EC4EAC"/>
    <w:rsid w:val="00EC4F2F"/>
    <w:rsid w:val="00EC6A46"/>
    <w:rsid w:val="00EC7125"/>
    <w:rsid w:val="00ED00D5"/>
    <w:rsid w:val="00ED0AB2"/>
    <w:rsid w:val="00ED0B2E"/>
    <w:rsid w:val="00ED0EF2"/>
    <w:rsid w:val="00ED0FE6"/>
    <w:rsid w:val="00ED1201"/>
    <w:rsid w:val="00ED2BBE"/>
    <w:rsid w:val="00ED4410"/>
    <w:rsid w:val="00ED46D0"/>
    <w:rsid w:val="00ED502C"/>
    <w:rsid w:val="00ED6079"/>
    <w:rsid w:val="00ED6522"/>
    <w:rsid w:val="00ED6FC5"/>
    <w:rsid w:val="00ED7D1E"/>
    <w:rsid w:val="00EE010A"/>
    <w:rsid w:val="00EE0ABF"/>
    <w:rsid w:val="00EE0FB7"/>
    <w:rsid w:val="00EE0FB8"/>
    <w:rsid w:val="00EE1BE0"/>
    <w:rsid w:val="00EE23D6"/>
    <w:rsid w:val="00EE2A11"/>
    <w:rsid w:val="00EE4827"/>
    <w:rsid w:val="00EE49EB"/>
    <w:rsid w:val="00EE4AB8"/>
    <w:rsid w:val="00EE57F1"/>
    <w:rsid w:val="00EE66B2"/>
    <w:rsid w:val="00EE66DD"/>
    <w:rsid w:val="00EE69F9"/>
    <w:rsid w:val="00EE7ACC"/>
    <w:rsid w:val="00EF1154"/>
    <w:rsid w:val="00EF13B9"/>
    <w:rsid w:val="00EF1504"/>
    <w:rsid w:val="00EF3488"/>
    <w:rsid w:val="00EF34CC"/>
    <w:rsid w:val="00EF5247"/>
    <w:rsid w:val="00EF5640"/>
    <w:rsid w:val="00EF6152"/>
    <w:rsid w:val="00EF61C9"/>
    <w:rsid w:val="00EF6C40"/>
    <w:rsid w:val="00EF747B"/>
    <w:rsid w:val="00F0082E"/>
    <w:rsid w:val="00F01292"/>
    <w:rsid w:val="00F012B5"/>
    <w:rsid w:val="00F02E13"/>
    <w:rsid w:val="00F0356B"/>
    <w:rsid w:val="00F046D1"/>
    <w:rsid w:val="00F04B38"/>
    <w:rsid w:val="00F050F2"/>
    <w:rsid w:val="00F06882"/>
    <w:rsid w:val="00F07645"/>
    <w:rsid w:val="00F105A0"/>
    <w:rsid w:val="00F10A1E"/>
    <w:rsid w:val="00F10C61"/>
    <w:rsid w:val="00F12D91"/>
    <w:rsid w:val="00F133B0"/>
    <w:rsid w:val="00F15DC9"/>
    <w:rsid w:val="00F1730A"/>
    <w:rsid w:val="00F1768B"/>
    <w:rsid w:val="00F21EFE"/>
    <w:rsid w:val="00F2329A"/>
    <w:rsid w:val="00F233DE"/>
    <w:rsid w:val="00F2341F"/>
    <w:rsid w:val="00F238D0"/>
    <w:rsid w:val="00F23EA1"/>
    <w:rsid w:val="00F24A07"/>
    <w:rsid w:val="00F24B53"/>
    <w:rsid w:val="00F24BA6"/>
    <w:rsid w:val="00F25088"/>
    <w:rsid w:val="00F2593E"/>
    <w:rsid w:val="00F25A28"/>
    <w:rsid w:val="00F2638B"/>
    <w:rsid w:val="00F27A29"/>
    <w:rsid w:val="00F3035A"/>
    <w:rsid w:val="00F30CAA"/>
    <w:rsid w:val="00F3215D"/>
    <w:rsid w:val="00F33263"/>
    <w:rsid w:val="00F34652"/>
    <w:rsid w:val="00F34F2D"/>
    <w:rsid w:val="00F34FBA"/>
    <w:rsid w:val="00F35778"/>
    <w:rsid w:val="00F35BA2"/>
    <w:rsid w:val="00F36DDF"/>
    <w:rsid w:val="00F37BE1"/>
    <w:rsid w:val="00F4017D"/>
    <w:rsid w:val="00F4107C"/>
    <w:rsid w:val="00F411F9"/>
    <w:rsid w:val="00F4445A"/>
    <w:rsid w:val="00F44EDC"/>
    <w:rsid w:val="00F4551E"/>
    <w:rsid w:val="00F459DF"/>
    <w:rsid w:val="00F45E6B"/>
    <w:rsid w:val="00F477C8"/>
    <w:rsid w:val="00F47C1D"/>
    <w:rsid w:val="00F5058D"/>
    <w:rsid w:val="00F518C3"/>
    <w:rsid w:val="00F5299C"/>
    <w:rsid w:val="00F53FD3"/>
    <w:rsid w:val="00F543C9"/>
    <w:rsid w:val="00F54716"/>
    <w:rsid w:val="00F57AF7"/>
    <w:rsid w:val="00F602A8"/>
    <w:rsid w:val="00F60570"/>
    <w:rsid w:val="00F608A9"/>
    <w:rsid w:val="00F60A35"/>
    <w:rsid w:val="00F617D0"/>
    <w:rsid w:val="00F6208A"/>
    <w:rsid w:val="00F63095"/>
    <w:rsid w:val="00F6358A"/>
    <w:rsid w:val="00F638AB"/>
    <w:rsid w:val="00F6550F"/>
    <w:rsid w:val="00F67E3C"/>
    <w:rsid w:val="00F67E72"/>
    <w:rsid w:val="00F67EC8"/>
    <w:rsid w:val="00F70AF8"/>
    <w:rsid w:val="00F714A7"/>
    <w:rsid w:val="00F71986"/>
    <w:rsid w:val="00F72713"/>
    <w:rsid w:val="00F72A00"/>
    <w:rsid w:val="00F73959"/>
    <w:rsid w:val="00F75850"/>
    <w:rsid w:val="00F75A23"/>
    <w:rsid w:val="00F765BC"/>
    <w:rsid w:val="00F76827"/>
    <w:rsid w:val="00F772FD"/>
    <w:rsid w:val="00F7779C"/>
    <w:rsid w:val="00F806CE"/>
    <w:rsid w:val="00F80C40"/>
    <w:rsid w:val="00F8109B"/>
    <w:rsid w:val="00F82652"/>
    <w:rsid w:val="00F878F1"/>
    <w:rsid w:val="00F90C19"/>
    <w:rsid w:val="00F91C94"/>
    <w:rsid w:val="00F91D2A"/>
    <w:rsid w:val="00F92818"/>
    <w:rsid w:val="00F92B43"/>
    <w:rsid w:val="00F956D0"/>
    <w:rsid w:val="00F9764B"/>
    <w:rsid w:val="00FA054A"/>
    <w:rsid w:val="00FA1AB3"/>
    <w:rsid w:val="00FA4015"/>
    <w:rsid w:val="00FA4EB8"/>
    <w:rsid w:val="00FA54B0"/>
    <w:rsid w:val="00FA5597"/>
    <w:rsid w:val="00FA782E"/>
    <w:rsid w:val="00FB02A8"/>
    <w:rsid w:val="00FB1725"/>
    <w:rsid w:val="00FB1D5D"/>
    <w:rsid w:val="00FB5991"/>
    <w:rsid w:val="00FB69D8"/>
    <w:rsid w:val="00FB75AB"/>
    <w:rsid w:val="00FB7A67"/>
    <w:rsid w:val="00FC0262"/>
    <w:rsid w:val="00FC1436"/>
    <w:rsid w:val="00FC1E77"/>
    <w:rsid w:val="00FC1EDD"/>
    <w:rsid w:val="00FC24F2"/>
    <w:rsid w:val="00FC2959"/>
    <w:rsid w:val="00FC3ADA"/>
    <w:rsid w:val="00FC3C5B"/>
    <w:rsid w:val="00FC4B67"/>
    <w:rsid w:val="00FC4FB9"/>
    <w:rsid w:val="00FC5D6A"/>
    <w:rsid w:val="00FC6666"/>
    <w:rsid w:val="00FC702C"/>
    <w:rsid w:val="00FC7043"/>
    <w:rsid w:val="00FC78E2"/>
    <w:rsid w:val="00FD0BB4"/>
    <w:rsid w:val="00FD15E0"/>
    <w:rsid w:val="00FD1E06"/>
    <w:rsid w:val="00FD1F8A"/>
    <w:rsid w:val="00FD25A3"/>
    <w:rsid w:val="00FD2637"/>
    <w:rsid w:val="00FD4019"/>
    <w:rsid w:val="00FD4BAB"/>
    <w:rsid w:val="00FD4E79"/>
    <w:rsid w:val="00FD6099"/>
    <w:rsid w:val="00FD7399"/>
    <w:rsid w:val="00FD766D"/>
    <w:rsid w:val="00FD7DFC"/>
    <w:rsid w:val="00FE0F77"/>
    <w:rsid w:val="00FE1F88"/>
    <w:rsid w:val="00FE31DA"/>
    <w:rsid w:val="00FE4785"/>
    <w:rsid w:val="00FE5927"/>
    <w:rsid w:val="00FE5A57"/>
    <w:rsid w:val="00FE5B4B"/>
    <w:rsid w:val="00FE6486"/>
    <w:rsid w:val="00FE6844"/>
    <w:rsid w:val="00FE7512"/>
    <w:rsid w:val="00FE7E0C"/>
    <w:rsid w:val="00FF0242"/>
    <w:rsid w:val="00FF1E33"/>
    <w:rsid w:val="00FF2B0B"/>
    <w:rsid w:val="00FF2F98"/>
    <w:rsid w:val="00FF343D"/>
    <w:rsid w:val="00FF496E"/>
    <w:rsid w:val="00FF535C"/>
    <w:rsid w:val="00FF54AB"/>
    <w:rsid w:val="00FF6576"/>
    <w:rsid w:val="00FF6EDF"/>
    <w:rsid w:val="00FF7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0EBD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902A9"/>
    <w:pPr>
      <w:widowControl w:val="0"/>
      <w:jc w:val="both"/>
    </w:pPr>
  </w:style>
  <w:style w:type="paragraph" w:styleId="1">
    <w:name w:val="heading 1"/>
    <w:next w:val="a3"/>
    <w:link w:val="10"/>
    <w:autoRedefine/>
    <w:uiPriority w:val="9"/>
    <w:qFormat/>
    <w:rsid w:val="003E7BFB"/>
    <w:pPr>
      <w:keepNext/>
      <w:numPr>
        <w:numId w:val="1"/>
      </w:numPr>
      <w:spacing w:before="120" w:beforeAutospacing="1"/>
      <w:outlineLvl w:val="0"/>
    </w:pPr>
    <w:rPr>
      <w:rFonts w:ascii="HGP創英角ｺﾞｼｯｸUB" w:eastAsia="HGP創英角ｺﾞｼｯｸUB" w:hAnsiTheme="majorHAnsi" w:cstheme="majorBidi"/>
      <w:color w:val="000000" w:themeColor="text1"/>
      <w:sz w:val="40"/>
      <w:szCs w:val="24"/>
    </w:rPr>
  </w:style>
  <w:style w:type="paragraph" w:styleId="2">
    <w:name w:val="heading 2"/>
    <w:next w:val="a3"/>
    <w:link w:val="22"/>
    <w:uiPriority w:val="9"/>
    <w:unhideWhenUsed/>
    <w:qFormat/>
    <w:rsid w:val="002E1BBD"/>
    <w:pPr>
      <w:keepNext/>
      <w:numPr>
        <w:ilvl w:val="1"/>
        <w:numId w:val="1"/>
      </w:numPr>
      <w:spacing w:beforeLines="50" w:before="180"/>
      <w:outlineLvl w:val="1"/>
    </w:pPr>
    <w:rPr>
      <w:rFonts w:asciiTheme="majorHAnsi" w:eastAsia="HGP創英角ｺﾞｼｯｸUB" w:hAnsiTheme="majorHAnsi" w:cstheme="majorBidi"/>
      <w:sz w:val="36"/>
    </w:rPr>
  </w:style>
  <w:style w:type="paragraph" w:styleId="3">
    <w:name w:val="heading 3"/>
    <w:next w:val="a3"/>
    <w:link w:val="32"/>
    <w:uiPriority w:val="9"/>
    <w:unhideWhenUsed/>
    <w:qFormat/>
    <w:rsid w:val="008E24AF"/>
    <w:pPr>
      <w:keepNext/>
      <w:numPr>
        <w:ilvl w:val="2"/>
        <w:numId w:val="1"/>
      </w:numPr>
      <w:ind w:left="993" w:hanging="993"/>
      <w:outlineLvl w:val="2"/>
    </w:pPr>
    <w:rPr>
      <w:rFonts w:asciiTheme="majorHAnsi" w:eastAsia="HGP創英角ｺﾞｼｯｸUB" w:hAnsiTheme="majorHAnsi" w:cstheme="majorBidi"/>
      <w:sz w:val="32"/>
    </w:rPr>
  </w:style>
  <w:style w:type="paragraph" w:styleId="41">
    <w:name w:val="heading 4"/>
    <w:next w:val="a3"/>
    <w:link w:val="42"/>
    <w:uiPriority w:val="9"/>
    <w:unhideWhenUsed/>
    <w:qFormat/>
    <w:rsid w:val="008E24AF"/>
    <w:pPr>
      <w:keepNext/>
      <w:numPr>
        <w:ilvl w:val="3"/>
        <w:numId w:val="1"/>
      </w:numPr>
      <w:ind w:left="993" w:hanging="426"/>
      <w:outlineLvl w:val="3"/>
    </w:pPr>
    <w:rPr>
      <w:rFonts w:ascii="HGP創英角ｺﾞｼｯｸUB" w:eastAsia="HGP創英角ｺﾞｼｯｸUB"/>
      <w:bCs/>
      <w:sz w:val="28"/>
    </w:rPr>
  </w:style>
  <w:style w:type="paragraph" w:styleId="50">
    <w:name w:val="heading 5"/>
    <w:basedOn w:val="a2"/>
    <w:next w:val="a2"/>
    <w:link w:val="51"/>
    <w:uiPriority w:val="9"/>
    <w:unhideWhenUsed/>
    <w:qFormat/>
    <w:rsid w:val="00B82357"/>
    <w:pPr>
      <w:keepNext/>
      <w:ind w:leftChars="800" w:left="800"/>
      <w:outlineLvl w:val="4"/>
    </w:pPr>
    <w:rPr>
      <w:rFonts w:asciiTheme="majorHAnsi" w:eastAsiaTheme="majorEastAsia" w:hAnsiTheme="majorHAnsi" w:cstheme="majorBid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EA217E"/>
    <w:pPr>
      <w:tabs>
        <w:tab w:val="center" w:pos="4252"/>
        <w:tab w:val="right" w:pos="8504"/>
      </w:tabs>
      <w:snapToGrid w:val="0"/>
    </w:pPr>
  </w:style>
  <w:style w:type="character" w:customStyle="1" w:styleId="a8">
    <w:name w:val="ヘッダー (文字)"/>
    <w:basedOn w:val="a4"/>
    <w:link w:val="a7"/>
    <w:uiPriority w:val="99"/>
    <w:rsid w:val="00EA217E"/>
  </w:style>
  <w:style w:type="paragraph" w:styleId="a9">
    <w:name w:val="footer"/>
    <w:basedOn w:val="a2"/>
    <w:link w:val="aa"/>
    <w:uiPriority w:val="99"/>
    <w:unhideWhenUsed/>
    <w:rsid w:val="00EA217E"/>
    <w:pPr>
      <w:tabs>
        <w:tab w:val="center" w:pos="4252"/>
        <w:tab w:val="right" w:pos="8504"/>
      </w:tabs>
      <w:snapToGrid w:val="0"/>
    </w:pPr>
  </w:style>
  <w:style w:type="character" w:customStyle="1" w:styleId="aa">
    <w:name w:val="フッター (文字)"/>
    <w:basedOn w:val="a4"/>
    <w:link w:val="a9"/>
    <w:uiPriority w:val="99"/>
    <w:rsid w:val="00EA217E"/>
  </w:style>
  <w:style w:type="paragraph" w:styleId="Web">
    <w:name w:val="Normal (Web)"/>
    <w:basedOn w:val="a2"/>
    <w:uiPriority w:val="99"/>
    <w:semiHidden/>
    <w:unhideWhenUsed/>
    <w:rsid w:val="00EA21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4"/>
    <w:link w:val="1"/>
    <w:uiPriority w:val="9"/>
    <w:rsid w:val="003E7BFB"/>
    <w:rPr>
      <w:rFonts w:ascii="HGP創英角ｺﾞｼｯｸUB" w:eastAsia="HGP創英角ｺﾞｼｯｸUB" w:hAnsiTheme="majorHAnsi" w:cstheme="majorBidi"/>
      <w:color w:val="000000" w:themeColor="text1"/>
      <w:sz w:val="40"/>
      <w:szCs w:val="24"/>
    </w:rPr>
  </w:style>
  <w:style w:type="character" w:customStyle="1" w:styleId="22">
    <w:name w:val="見出し 2 (文字)"/>
    <w:basedOn w:val="a4"/>
    <w:link w:val="2"/>
    <w:uiPriority w:val="9"/>
    <w:rsid w:val="002E1BBD"/>
    <w:rPr>
      <w:rFonts w:asciiTheme="majorHAnsi" w:eastAsia="HGP創英角ｺﾞｼｯｸUB" w:hAnsiTheme="majorHAnsi" w:cstheme="majorBidi"/>
      <w:sz w:val="36"/>
    </w:rPr>
  </w:style>
  <w:style w:type="paragraph" w:styleId="a3">
    <w:name w:val="Body Text"/>
    <w:basedOn w:val="a2"/>
    <w:link w:val="ab"/>
    <w:uiPriority w:val="99"/>
    <w:unhideWhenUsed/>
    <w:rsid w:val="002428C9"/>
    <w:pPr>
      <w:ind w:leftChars="405" w:left="850" w:firstLineChars="67" w:firstLine="141"/>
      <w:jc w:val="left"/>
    </w:pPr>
  </w:style>
  <w:style w:type="character" w:customStyle="1" w:styleId="ab">
    <w:name w:val="本文 (文字)"/>
    <w:basedOn w:val="a4"/>
    <w:link w:val="a3"/>
    <w:uiPriority w:val="99"/>
    <w:rsid w:val="002428C9"/>
  </w:style>
  <w:style w:type="paragraph" w:styleId="a0">
    <w:name w:val="List Paragraph"/>
    <w:basedOn w:val="a2"/>
    <w:uiPriority w:val="34"/>
    <w:qFormat/>
    <w:rsid w:val="00FB1725"/>
    <w:pPr>
      <w:numPr>
        <w:numId w:val="7"/>
      </w:numPr>
    </w:pPr>
  </w:style>
  <w:style w:type="character" w:customStyle="1" w:styleId="32">
    <w:name w:val="見出し 3 (文字)"/>
    <w:basedOn w:val="a4"/>
    <w:link w:val="3"/>
    <w:uiPriority w:val="9"/>
    <w:rsid w:val="008E24AF"/>
    <w:rPr>
      <w:rFonts w:asciiTheme="majorHAnsi" w:eastAsia="HGP創英角ｺﾞｼｯｸUB" w:hAnsiTheme="majorHAnsi" w:cstheme="majorBidi"/>
      <w:sz w:val="32"/>
    </w:rPr>
  </w:style>
  <w:style w:type="character" w:customStyle="1" w:styleId="42">
    <w:name w:val="見出し 4 (文字)"/>
    <w:basedOn w:val="a4"/>
    <w:link w:val="41"/>
    <w:uiPriority w:val="9"/>
    <w:rsid w:val="008E24AF"/>
    <w:rPr>
      <w:rFonts w:ascii="HGP創英角ｺﾞｼｯｸUB" w:eastAsia="HGP創英角ｺﾞｼｯｸUB"/>
      <w:bCs/>
      <w:sz w:val="28"/>
    </w:rPr>
  </w:style>
  <w:style w:type="paragraph" w:styleId="ac">
    <w:name w:val="Balloon Text"/>
    <w:basedOn w:val="a2"/>
    <w:link w:val="ad"/>
    <w:uiPriority w:val="99"/>
    <w:unhideWhenUsed/>
    <w:rsid w:val="00872AD6"/>
    <w:rPr>
      <w:rFonts w:asciiTheme="majorHAnsi" w:eastAsiaTheme="majorEastAsia" w:hAnsiTheme="majorHAnsi" w:cstheme="majorBidi"/>
      <w:sz w:val="18"/>
      <w:szCs w:val="18"/>
    </w:rPr>
  </w:style>
  <w:style w:type="character" w:customStyle="1" w:styleId="ad">
    <w:name w:val="吹き出し (文字)"/>
    <w:basedOn w:val="a4"/>
    <w:link w:val="ac"/>
    <w:uiPriority w:val="99"/>
    <w:rsid w:val="00872AD6"/>
    <w:rPr>
      <w:rFonts w:asciiTheme="majorHAnsi" w:eastAsiaTheme="majorEastAsia" w:hAnsiTheme="majorHAnsi" w:cstheme="majorBidi"/>
      <w:sz w:val="18"/>
      <w:szCs w:val="18"/>
    </w:rPr>
  </w:style>
  <w:style w:type="paragraph" w:customStyle="1" w:styleId="ae">
    <w:name w:val="メモ"/>
    <w:qFormat/>
    <w:rsid w:val="00061AD6"/>
    <w:pPr>
      <w:ind w:leftChars="404" w:left="849" w:hanging="1"/>
    </w:pPr>
    <w:rPr>
      <w:color w:val="0000CC"/>
    </w:rPr>
  </w:style>
  <w:style w:type="paragraph" w:styleId="a">
    <w:name w:val="List Bullet"/>
    <w:basedOn w:val="a3"/>
    <w:uiPriority w:val="99"/>
    <w:unhideWhenUsed/>
    <w:rsid w:val="00156A95"/>
    <w:pPr>
      <w:numPr>
        <w:numId w:val="5"/>
      </w:numPr>
      <w:ind w:leftChars="0" w:left="0" w:firstLineChars="0" w:firstLine="0"/>
    </w:pPr>
  </w:style>
  <w:style w:type="character" w:styleId="af">
    <w:name w:val="Hyperlink"/>
    <w:basedOn w:val="a4"/>
    <w:uiPriority w:val="99"/>
    <w:unhideWhenUsed/>
    <w:rsid w:val="00F01292"/>
    <w:rPr>
      <w:color w:val="0000FF" w:themeColor="hyperlink"/>
      <w:u w:val="single"/>
    </w:rPr>
  </w:style>
  <w:style w:type="paragraph" w:styleId="af0">
    <w:name w:val="Title"/>
    <w:basedOn w:val="af1"/>
    <w:next w:val="a2"/>
    <w:link w:val="af2"/>
    <w:uiPriority w:val="10"/>
    <w:qFormat/>
    <w:rsid w:val="00CD0F15"/>
    <w:pPr>
      <w:jc w:val="center"/>
    </w:pPr>
    <w:rPr>
      <w:rFonts w:ascii="HGP創英角ｺﾞｼｯｸUB" w:eastAsia="HGP創英角ｺﾞｼｯｸUB" w:hAnsi="HGP創英角ｺﾞｼｯｸUB" w:cstheme="majorBidi"/>
      <w:sz w:val="72"/>
      <w:szCs w:val="80"/>
    </w:rPr>
  </w:style>
  <w:style w:type="character" w:customStyle="1" w:styleId="af2">
    <w:name w:val="表題 (文字)"/>
    <w:basedOn w:val="a4"/>
    <w:link w:val="af0"/>
    <w:uiPriority w:val="10"/>
    <w:rsid w:val="00CD0F15"/>
    <w:rPr>
      <w:rFonts w:ascii="HGP創英角ｺﾞｼｯｸUB" w:eastAsia="HGP創英角ｺﾞｼｯｸUB" w:hAnsi="HGP創英角ｺﾞｼｯｸUB" w:cstheme="majorBidi"/>
      <w:kern w:val="0"/>
      <w:sz w:val="72"/>
      <w:szCs w:val="80"/>
    </w:rPr>
  </w:style>
  <w:style w:type="paragraph" w:styleId="af3">
    <w:name w:val="Subtitle"/>
    <w:basedOn w:val="af1"/>
    <w:next w:val="a2"/>
    <w:link w:val="af4"/>
    <w:uiPriority w:val="11"/>
    <w:qFormat/>
    <w:rsid w:val="00D436F7"/>
    <w:pPr>
      <w:jc w:val="center"/>
    </w:pPr>
    <w:rPr>
      <w:rFonts w:ascii="HGP創英角ｺﾞｼｯｸUB" w:eastAsia="HGP創英角ｺﾞｼｯｸUB" w:hAnsi="HGP創英角ｺﾞｼｯｸUB" w:cstheme="majorBidi"/>
      <w:sz w:val="36"/>
      <w:szCs w:val="44"/>
    </w:rPr>
  </w:style>
  <w:style w:type="character" w:customStyle="1" w:styleId="af4">
    <w:name w:val="副題 (文字)"/>
    <w:basedOn w:val="a4"/>
    <w:link w:val="af3"/>
    <w:uiPriority w:val="11"/>
    <w:rsid w:val="00D436F7"/>
    <w:rPr>
      <w:rFonts w:ascii="HGP創英角ｺﾞｼｯｸUB" w:eastAsia="HGP創英角ｺﾞｼｯｸUB" w:hAnsi="HGP創英角ｺﾞｼｯｸUB" w:cstheme="majorBidi"/>
      <w:kern w:val="0"/>
      <w:sz w:val="36"/>
      <w:szCs w:val="44"/>
    </w:rPr>
  </w:style>
  <w:style w:type="paragraph" w:styleId="af5">
    <w:name w:val="Date"/>
    <w:basedOn w:val="a2"/>
    <w:next w:val="a2"/>
    <w:link w:val="af6"/>
    <w:uiPriority w:val="99"/>
    <w:unhideWhenUsed/>
    <w:rsid w:val="001A447D"/>
  </w:style>
  <w:style w:type="character" w:customStyle="1" w:styleId="af6">
    <w:name w:val="日付 (文字)"/>
    <w:basedOn w:val="a4"/>
    <w:link w:val="af5"/>
    <w:uiPriority w:val="99"/>
    <w:rsid w:val="001A447D"/>
  </w:style>
  <w:style w:type="paragraph" w:styleId="af7">
    <w:name w:val="Note Heading"/>
    <w:basedOn w:val="a2"/>
    <w:next w:val="a2"/>
    <w:link w:val="af8"/>
    <w:uiPriority w:val="99"/>
    <w:unhideWhenUsed/>
    <w:rsid w:val="00B25982"/>
    <w:pPr>
      <w:jc w:val="center"/>
    </w:pPr>
    <w:rPr>
      <w:rFonts w:ascii="HGP創英角ｺﾞｼｯｸUB" w:eastAsia="HGP創英角ｺﾞｼｯｸUB" w:hAnsi="HGP創英角ｺﾞｼｯｸUB"/>
      <w:sz w:val="40"/>
    </w:rPr>
  </w:style>
  <w:style w:type="character" w:customStyle="1" w:styleId="af8">
    <w:name w:val="記 (文字)"/>
    <w:basedOn w:val="a4"/>
    <w:link w:val="af7"/>
    <w:uiPriority w:val="99"/>
    <w:rsid w:val="00B25982"/>
    <w:rPr>
      <w:rFonts w:ascii="HGP創英角ｺﾞｼｯｸUB" w:eastAsia="HGP創英角ｺﾞｼｯｸUB" w:hAnsi="HGP創英角ｺﾞｼｯｸUB"/>
      <w:sz w:val="40"/>
    </w:rPr>
  </w:style>
  <w:style w:type="paragraph" w:styleId="af1">
    <w:name w:val="No Spacing"/>
    <w:link w:val="af9"/>
    <w:uiPriority w:val="1"/>
    <w:qFormat/>
    <w:rsid w:val="00FF6EDF"/>
    <w:rPr>
      <w:kern w:val="0"/>
      <w:sz w:val="22"/>
      <w:szCs w:val="22"/>
    </w:rPr>
  </w:style>
  <w:style w:type="character" w:customStyle="1" w:styleId="af9">
    <w:name w:val="行間詰め (文字)"/>
    <w:basedOn w:val="a4"/>
    <w:link w:val="af1"/>
    <w:uiPriority w:val="1"/>
    <w:rsid w:val="00FF6EDF"/>
    <w:rPr>
      <w:kern w:val="0"/>
      <w:sz w:val="22"/>
      <w:szCs w:val="22"/>
    </w:rPr>
  </w:style>
  <w:style w:type="paragraph" w:styleId="11">
    <w:name w:val="toc 1"/>
    <w:basedOn w:val="a2"/>
    <w:next w:val="a2"/>
    <w:autoRedefine/>
    <w:uiPriority w:val="39"/>
    <w:unhideWhenUsed/>
    <w:rsid w:val="00B25982"/>
    <w:pPr>
      <w:spacing w:before="120" w:after="120"/>
      <w:jc w:val="left"/>
    </w:pPr>
    <w:rPr>
      <w:b/>
      <w:bCs/>
      <w:caps/>
      <w:sz w:val="20"/>
      <w:szCs w:val="20"/>
    </w:rPr>
  </w:style>
  <w:style w:type="paragraph" w:styleId="23">
    <w:name w:val="toc 2"/>
    <w:basedOn w:val="a2"/>
    <w:next w:val="a2"/>
    <w:autoRedefine/>
    <w:uiPriority w:val="39"/>
    <w:unhideWhenUsed/>
    <w:rsid w:val="00B25982"/>
    <w:pPr>
      <w:ind w:left="210"/>
      <w:jc w:val="left"/>
    </w:pPr>
    <w:rPr>
      <w:smallCaps/>
      <w:sz w:val="20"/>
      <w:szCs w:val="20"/>
    </w:rPr>
  </w:style>
  <w:style w:type="paragraph" w:styleId="33">
    <w:name w:val="toc 3"/>
    <w:basedOn w:val="a2"/>
    <w:next w:val="a2"/>
    <w:autoRedefine/>
    <w:uiPriority w:val="39"/>
    <w:unhideWhenUsed/>
    <w:rsid w:val="00B14711"/>
    <w:pPr>
      <w:tabs>
        <w:tab w:val="left" w:pos="1260"/>
        <w:tab w:val="right" w:leader="dot" w:pos="8494"/>
      </w:tabs>
      <w:ind w:left="420"/>
      <w:jc w:val="left"/>
    </w:pPr>
    <w:rPr>
      <w:rFonts w:cstheme="majorHAnsi"/>
      <w:i/>
      <w:iCs/>
      <w:noProof/>
      <w:color w:val="000000" w:themeColor="text1"/>
      <w:sz w:val="20"/>
      <w:szCs w:val="20"/>
    </w:rPr>
  </w:style>
  <w:style w:type="paragraph" w:styleId="43">
    <w:name w:val="toc 4"/>
    <w:basedOn w:val="a2"/>
    <w:next w:val="a2"/>
    <w:autoRedefine/>
    <w:uiPriority w:val="39"/>
    <w:unhideWhenUsed/>
    <w:rsid w:val="00B25982"/>
    <w:pPr>
      <w:ind w:left="630"/>
      <w:jc w:val="left"/>
    </w:pPr>
    <w:rPr>
      <w:sz w:val="18"/>
      <w:szCs w:val="18"/>
    </w:rPr>
  </w:style>
  <w:style w:type="paragraph" w:styleId="52">
    <w:name w:val="toc 5"/>
    <w:basedOn w:val="a2"/>
    <w:next w:val="a2"/>
    <w:autoRedefine/>
    <w:uiPriority w:val="39"/>
    <w:unhideWhenUsed/>
    <w:rsid w:val="00B25982"/>
    <w:pPr>
      <w:ind w:left="840"/>
      <w:jc w:val="left"/>
    </w:pPr>
    <w:rPr>
      <w:sz w:val="18"/>
      <w:szCs w:val="18"/>
    </w:rPr>
  </w:style>
  <w:style w:type="paragraph" w:styleId="6">
    <w:name w:val="toc 6"/>
    <w:basedOn w:val="a2"/>
    <w:next w:val="a2"/>
    <w:autoRedefine/>
    <w:uiPriority w:val="39"/>
    <w:unhideWhenUsed/>
    <w:rsid w:val="00B25982"/>
    <w:pPr>
      <w:ind w:left="1050"/>
      <w:jc w:val="left"/>
    </w:pPr>
    <w:rPr>
      <w:sz w:val="18"/>
      <w:szCs w:val="18"/>
    </w:rPr>
  </w:style>
  <w:style w:type="paragraph" w:styleId="7">
    <w:name w:val="toc 7"/>
    <w:basedOn w:val="a2"/>
    <w:next w:val="a2"/>
    <w:autoRedefine/>
    <w:uiPriority w:val="39"/>
    <w:unhideWhenUsed/>
    <w:rsid w:val="00B25982"/>
    <w:pPr>
      <w:ind w:left="1260"/>
      <w:jc w:val="left"/>
    </w:pPr>
    <w:rPr>
      <w:sz w:val="18"/>
      <w:szCs w:val="18"/>
    </w:rPr>
  </w:style>
  <w:style w:type="paragraph" w:styleId="8">
    <w:name w:val="toc 8"/>
    <w:basedOn w:val="a2"/>
    <w:next w:val="a2"/>
    <w:autoRedefine/>
    <w:uiPriority w:val="39"/>
    <w:unhideWhenUsed/>
    <w:rsid w:val="00B25982"/>
    <w:pPr>
      <w:ind w:left="1470"/>
      <w:jc w:val="left"/>
    </w:pPr>
    <w:rPr>
      <w:sz w:val="18"/>
      <w:szCs w:val="18"/>
    </w:rPr>
  </w:style>
  <w:style w:type="paragraph" w:styleId="9">
    <w:name w:val="toc 9"/>
    <w:basedOn w:val="a2"/>
    <w:next w:val="a2"/>
    <w:autoRedefine/>
    <w:uiPriority w:val="39"/>
    <w:unhideWhenUsed/>
    <w:rsid w:val="00B25982"/>
    <w:pPr>
      <w:ind w:left="1680"/>
      <w:jc w:val="left"/>
    </w:pPr>
    <w:rPr>
      <w:sz w:val="18"/>
      <w:szCs w:val="18"/>
    </w:rPr>
  </w:style>
  <w:style w:type="character" w:styleId="afa">
    <w:name w:val="Strong"/>
    <w:basedOn w:val="a4"/>
    <w:uiPriority w:val="22"/>
    <w:qFormat/>
    <w:rsid w:val="00C14A0B"/>
    <w:rPr>
      <w:b/>
      <w:bCs/>
    </w:rPr>
  </w:style>
  <w:style w:type="paragraph" w:styleId="a1">
    <w:name w:val="List Number"/>
    <w:uiPriority w:val="99"/>
    <w:unhideWhenUsed/>
    <w:rsid w:val="00524BBB"/>
    <w:pPr>
      <w:numPr>
        <w:numId w:val="9"/>
      </w:numPr>
    </w:pPr>
    <w:rPr>
      <w:rFonts w:ascii="ＭＳ 明朝" w:eastAsia="ＭＳ 明朝" w:hAnsi="Courier New" w:cs="Courier New"/>
    </w:rPr>
  </w:style>
  <w:style w:type="paragraph" w:styleId="HTML">
    <w:name w:val="HTML Preformatted"/>
    <w:basedOn w:val="a2"/>
    <w:link w:val="HTML0"/>
    <w:uiPriority w:val="99"/>
    <w:unhideWhenUsed/>
    <w:rsid w:val="007E6F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4"/>
    <w:link w:val="HTML"/>
    <w:uiPriority w:val="99"/>
    <w:rsid w:val="007E6F75"/>
    <w:rPr>
      <w:rFonts w:ascii="ＭＳ ゴシック" w:eastAsia="ＭＳ ゴシック" w:hAnsi="ＭＳ ゴシック" w:cs="ＭＳ ゴシック"/>
      <w:kern w:val="0"/>
      <w:sz w:val="24"/>
      <w:szCs w:val="24"/>
    </w:rPr>
  </w:style>
  <w:style w:type="table" w:styleId="afb">
    <w:name w:val="Table Grid"/>
    <w:basedOn w:val="a5"/>
    <w:uiPriority w:val="59"/>
    <w:rsid w:val="008D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2"/>
    <w:basedOn w:val="a3"/>
    <w:link w:val="25"/>
    <w:uiPriority w:val="99"/>
    <w:unhideWhenUsed/>
    <w:rsid w:val="006C4766"/>
    <w:pPr>
      <w:ind w:leftChars="675" w:left="1418"/>
    </w:pPr>
  </w:style>
  <w:style w:type="character" w:customStyle="1" w:styleId="25">
    <w:name w:val="本文 2 (文字)"/>
    <w:basedOn w:val="a4"/>
    <w:link w:val="24"/>
    <w:uiPriority w:val="99"/>
    <w:rsid w:val="006C4766"/>
  </w:style>
  <w:style w:type="paragraph" w:styleId="20">
    <w:name w:val="List Bullet 2"/>
    <w:basedOn w:val="a3"/>
    <w:uiPriority w:val="99"/>
    <w:unhideWhenUsed/>
    <w:rsid w:val="00B12CC6"/>
    <w:pPr>
      <w:numPr>
        <w:numId w:val="6"/>
      </w:numPr>
      <w:ind w:leftChars="0" w:left="1134" w:firstLineChars="0" w:hanging="283"/>
    </w:pPr>
  </w:style>
  <w:style w:type="paragraph" w:styleId="31">
    <w:name w:val="List Bullet 3"/>
    <w:basedOn w:val="20"/>
    <w:uiPriority w:val="99"/>
    <w:unhideWhenUsed/>
    <w:rsid w:val="00156A95"/>
    <w:pPr>
      <w:numPr>
        <w:ilvl w:val="1"/>
      </w:numPr>
      <w:ind w:left="1560" w:hanging="426"/>
    </w:pPr>
  </w:style>
  <w:style w:type="character" w:styleId="afc">
    <w:name w:val="annotation reference"/>
    <w:basedOn w:val="a4"/>
    <w:uiPriority w:val="99"/>
    <w:semiHidden/>
    <w:unhideWhenUsed/>
    <w:rsid w:val="003F23D4"/>
    <w:rPr>
      <w:sz w:val="18"/>
      <w:szCs w:val="18"/>
    </w:rPr>
  </w:style>
  <w:style w:type="paragraph" w:styleId="afd">
    <w:name w:val="annotation text"/>
    <w:basedOn w:val="a2"/>
    <w:link w:val="afe"/>
    <w:uiPriority w:val="99"/>
    <w:semiHidden/>
    <w:unhideWhenUsed/>
    <w:rsid w:val="003F23D4"/>
    <w:pPr>
      <w:jc w:val="left"/>
    </w:pPr>
  </w:style>
  <w:style w:type="character" w:customStyle="1" w:styleId="afe">
    <w:name w:val="コメント文字列 (文字)"/>
    <w:basedOn w:val="a4"/>
    <w:link w:val="afd"/>
    <w:uiPriority w:val="99"/>
    <w:semiHidden/>
    <w:rsid w:val="003F23D4"/>
  </w:style>
  <w:style w:type="paragraph" w:styleId="aff">
    <w:name w:val="annotation subject"/>
    <w:basedOn w:val="afd"/>
    <w:next w:val="afd"/>
    <w:link w:val="aff0"/>
    <w:uiPriority w:val="99"/>
    <w:semiHidden/>
    <w:unhideWhenUsed/>
    <w:rsid w:val="003F23D4"/>
    <w:rPr>
      <w:b/>
      <w:bCs/>
    </w:rPr>
  </w:style>
  <w:style w:type="character" w:customStyle="1" w:styleId="aff0">
    <w:name w:val="コメント内容 (文字)"/>
    <w:basedOn w:val="afe"/>
    <w:link w:val="aff"/>
    <w:uiPriority w:val="99"/>
    <w:semiHidden/>
    <w:rsid w:val="003F23D4"/>
    <w:rPr>
      <w:b/>
      <w:bCs/>
    </w:rPr>
  </w:style>
  <w:style w:type="paragraph" w:styleId="aff1">
    <w:name w:val="caption"/>
    <w:basedOn w:val="a2"/>
    <w:next w:val="a2"/>
    <w:uiPriority w:val="35"/>
    <w:unhideWhenUsed/>
    <w:qFormat/>
    <w:rsid w:val="003D6329"/>
    <w:pPr>
      <w:keepNext/>
      <w:jc w:val="center"/>
    </w:pPr>
    <w:rPr>
      <w:b/>
      <w:bCs/>
    </w:rPr>
  </w:style>
  <w:style w:type="paragraph" w:styleId="40">
    <w:name w:val="List Bullet 4"/>
    <w:uiPriority w:val="99"/>
    <w:unhideWhenUsed/>
    <w:qFormat/>
    <w:rsid w:val="00DA1A6F"/>
    <w:pPr>
      <w:numPr>
        <w:numId w:val="2"/>
      </w:numPr>
      <w:contextualSpacing/>
    </w:pPr>
  </w:style>
  <w:style w:type="paragraph" w:styleId="5">
    <w:name w:val="List Bullet 5"/>
    <w:basedOn w:val="a2"/>
    <w:uiPriority w:val="99"/>
    <w:unhideWhenUsed/>
    <w:rsid w:val="00B12CC6"/>
    <w:pPr>
      <w:numPr>
        <w:numId w:val="3"/>
      </w:numPr>
      <w:contextualSpacing/>
    </w:pPr>
  </w:style>
  <w:style w:type="paragraph" w:styleId="34">
    <w:name w:val="Body Text 3"/>
    <w:basedOn w:val="24"/>
    <w:link w:val="35"/>
    <w:uiPriority w:val="99"/>
    <w:unhideWhenUsed/>
    <w:rsid w:val="00211A01"/>
    <w:pPr>
      <w:ind w:leftChars="1012" w:left="2125"/>
    </w:pPr>
  </w:style>
  <w:style w:type="character" w:customStyle="1" w:styleId="35">
    <w:name w:val="本文 3 (文字)"/>
    <w:basedOn w:val="a4"/>
    <w:link w:val="34"/>
    <w:uiPriority w:val="99"/>
    <w:rsid w:val="00211A01"/>
  </w:style>
  <w:style w:type="paragraph" w:styleId="aff2">
    <w:name w:val="Plain Text"/>
    <w:basedOn w:val="a2"/>
    <w:link w:val="aff3"/>
    <w:uiPriority w:val="99"/>
    <w:unhideWhenUsed/>
    <w:rsid w:val="00254BE4"/>
    <w:rPr>
      <w:rFonts w:ascii="ＭＳ 明朝" w:eastAsia="ＭＳ 明朝" w:hAnsi="Courier New" w:cs="Courier New"/>
    </w:rPr>
  </w:style>
  <w:style w:type="character" w:customStyle="1" w:styleId="aff3">
    <w:name w:val="書式なし (文字)"/>
    <w:basedOn w:val="a4"/>
    <w:link w:val="aff2"/>
    <w:uiPriority w:val="99"/>
    <w:rsid w:val="00254BE4"/>
    <w:rPr>
      <w:rFonts w:ascii="ＭＳ 明朝" w:eastAsia="ＭＳ 明朝" w:hAnsi="Courier New" w:cs="Courier New"/>
    </w:rPr>
  </w:style>
  <w:style w:type="paragraph" w:styleId="21">
    <w:name w:val="List Number 2"/>
    <w:basedOn w:val="aff2"/>
    <w:uiPriority w:val="99"/>
    <w:unhideWhenUsed/>
    <w:rsid w:val="00AF0F44"/>
    <w:pPr>
      <w:numPr>
        <w:numId w:val="10"/>
      </w:numPr>
      <w:ind w:hanging="137"/>
      <w:jc w:val="left"/>
    </w:pPr>
  </w:style>
  <w:style w:type="paragraph" w:styleId="30">
    <w:name w:val="List Number 3"/>
    <w:uiPriority w:val="99"/>
    <w:unhideWhenUsed/>
    <w:rsid w:val="00156A95"/>
    <w:pPr>
      <w:numPr>
        <w:numId w:val="8"/>
      </w:numPr>
      <w:ind w:left="2127" w:hanging="426"/>
      <w:contextualSpacing/>
    </w:pPr>
  </w:style>
  <w:style w:type="paragraph" w:styleId="4">
    <w:name w:val="List Number 4"/>
    <w:basedOn w:val="a2"/>
    <w:uiPriority w:val="99"/>
    <w:unhideWhenUsed/>
    <w:rsid w:val="00740CFB"/>
    <w:pPr>
      <w:numPr>
        <w:numId w:val="4"/>
      </w:numPr>
      <w:contextualSpacing/>
    </w:pPr>
  </w:style>
  <w:style w:type="character" w:customStyle="1" w:styleId="51">
    <w:name w:val="見出し 5 (文字)"/>
    <w:basedOn w:val="a4"/>
    <w:link w:val="50"/>
    <w:uiPriority w:val="9"/>
    <w:rsid w:val="00B82357"/>
    <w:rPr>
      <w:rFonts w:asciiTheme="majorHAnsi" w:eastAsiaTheme="majorEastAsia" w:hAnsiTheme="majorHAnsi" w:cstheme="majorBidi"/>
    </w:rPr>
  </w:style>
  <w:style w:type="paragraph" w:styleId="aff4">
    <w:name w:val="endnote text"/>
    <w:basedOn w:val="a2"/>
    <w:link w:val="aff5"/>
    <w:uiPriority w:val="99"/>
    <w:unhideWhenUsed/>
    <w:rsid w:val="001B540E"/>
    <w:pPr>
      <w:snapToGrid w:val="0"/>
      <w:jc w:val="left"/>
    </w:pPr>
  </w:style>
  <w:style w:type="character" w:customStyle="1" w:styleId="aff5">
    <w:name w:val="文末脚注文字列 (文字)"/>
    <w:basedOn w:val="a4"/>
    <w:link w:val="aff4"/>
    <w:uiPriority w:val="99"/>
    <w:rsid w:val="001B540E"/>
  </w:style>
  <w:style w:type="paragraph" w:customStyle="1" w:styleId="aff6">
    <w:name w:val="本文+赤強調"/>
    <w:basedOn w:val="a3"/>
    <w:rsid w:val="005000BB"/>
    <w:rPr>
      <w:color w:val="FF0000"/>
      <w:bdr w:val="single" w:sz="4" w:space="0" w:color="FF0000"/>
    </w:rPr>
  </w:style>
  <w:style w:type="paragraph" w:styleId="aff7">
    <w:name w:val="Normal Indent"/>
    <w:basedOn w:val="a2"/>
    <w:uiPriority w:val="99"/>
    <w:unhideWhenUsed/>
    <w:rsid w:val="00982927"/>
    <w:pPr>
      <w:ind w:leftChars="400" w:left="840"/>
    </w:pPr>
  </w:style>
  <w:style w:type="character" w:styleId="aff8">
    <w:name w:val="endnote reference"/>
    <w:basedOn w:val="a4"/>
    <w:uiPriority w:val="99"/>
    <w:semiHidden/>
    <w:unhideWhenUsed/>
    <w:rsid w:val="00CF6983"/>
    <w:rPr>
      <w:vertAlign w:val="superscript"/>
    </w:rPr>
  </w:style>
  <w:style w:type="paragraph" w:styleId="aff9">
    <w:name w:val="footnote text"/>
    <w:basedOn w:val="a2"/>
    <w:link w:val="affa"/>
    <w:uiPriority w:val="99"/>
    <w:semiHidden/>
    <w:unhideWhenUsed/>
    <w:rsid w:val="007032DA"/>
    <w:pPr>
      <w:snapToGrid w:val="0"/>
      <w:jc w:val="left"/>
    </w:pPr>
  </w:style>
  <w:style w:type="character" w:customStyle="1" w:styleId="affa">
    <w:name w:val="脚注文字列 (文字)"/>
    <w:basedOn w:val="a4"/>
    <w:link w:val="aff9"/>
    <w:uiPriority w:val="99"/>
    <w:semiHidden/>
    <w:rsid w:val="007032DA"/>
  </w:style>
  <w:style w:type="character" w:styleId="affb">
    <w:name w:val="footnote reference"/>
    <w:basedOn w:val="a4"/>
    <w:uiPriority w:val="99"/>
    <w:semiHidden/>
    <w:unhideWhenUsed/>
    <w:rsid w:val="007032DA"/>
    <w:rPr>
      <w:vertAlign w:val="superscript"/>
    </w:rPr>
  </w:style>
  <w:style w:type="character" w:styleId="affc">
    <w:name w:val="FollowedHyperlink"/>
    <w:basedOn w:val="a4"/>
    <w:uiPriority w:val="99"/>
    <w:semiHidden/>
    <w:unhideWhenUsed/>
    <w:rsid w:val="00601E80"/>
    <w:rPr>
      <w:color w:val="800080" w:themeColor="followedHyperlink"/>
      <w:u w:val="single"/>
    </w:rPr>
  </w:style>
  <w:style w:type="paragraph" w:styleId="affd">
    <w:name w:val="Revision"/>
    <w:hidden/>
    <w:uiPriority w:val="99"/>
    <w:semiHidden/>
    <w:rsid w:val="0068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346">
      <w:bodyDiv w:val="1"/>
      <w:marLeft w:val="0"/>
      <w:marRight w:val="0"/>
      <w:marTop w:val="0"/>
      <w:marBottom w:val="0"/>
      <w:divBdr>
        <w:top w:val="none" w:sz="0" w:space="0" w:color="auto"/>
        <w:left w:val="none" w:sz="0" w:space="0" w:color="auto"/>
        <w:bottom w:val="none" w:sz="0" w:space="0" w:color="auto"/>
        <w:right w:val="none" w:sz="0" w:space="0" w:color="auto"/>
      </w:divBdr>
    </w:div>
    <w:div w:id="128668689">
      <w:bodyDiv w:val="1"/>
      <w:marLeft w:val="0"/>
      <w:marRight w:val="0"/>
      <w:marTop w:val="0"/>
      <w:marBottom w:val="0"/>
      <w:divBdr>
        <w:top w:val="none" w:sz="0" w:space="0" w:color="auto"/>
        <w:left w:val="none" w:sz="0" w:space="0" w:color="auto"/>
        <w:bottom w:val="none" w:sz="0" w:space="0" w:color="auto"/>
        <w:right w:val="none" w:sz="0" w:space="0" w:color="auto"/>
      </w:divBdr>
    </w:div>
    <w:div w:id="236131997">
      <w:bodyDiv w:val="1"/>
      <w:marLeft w:val="0"/>
      <w:marRight w:val="0"/>
      <w:marTop w:val="0"/>
      <w:marBottom w:val="0"/>
      <w:divBdr>
        <w:top w:val="none" w:sz="0" w:space="0" w:color="auto"/>
        <w:left w:val="none" w:sz="0" w:space="0" w:color="auto"/>
        <w:bottom w:val="none" w:sz="0" w:space="0" w:color="auto"/>
        <w:right w:val="none" w:sz="0" w:space="0" w:color="auto"/>
      </w:divBdr>
    </w:div>
    <w:div w:id="335504450">
      <w:bodyDiv w:val="1"/>
      <w:marLeft w:val="0"/>
      <w:marRight w:val="0"/>
      <w:marTop w:val="0"/>
      <w:marBottom w:val="0"/>
      <w:divBdr>
        <w:top w:val="none" w:sz="0" w:space="0" w:color="auto"/>
        <w:left w:val="none" w:sz="0" w:space="0" w:color="auto"/>
        <w:bottom w:val="none" w:sz="0" w:space="0" w:color="auto"/>
        <w:right w:val="none" w:sz="0" w:space="0" w:color="auto"/>
      </w:divBdr>
    </w:div>
    <w:div w:id="338243107">
      <w:bodyDiv w:val="1"/>
      <w:marLeft w:val="0"/>
      <w:marRight w:val="0"/>
      <w:marTop w:val="0"/>
      <w:marBottom w:val="0"/>
      <w:divBdr>
        <w:top w:val="none" w:sz="0" w:space="0" w:color="auto"/>
        <w:left w:val="none" w:sz="0" w:space="0" w:color="auto"/>
        <w:bottom w:val="none" w:sz="0" w:space="0" w:color="auto"/>
        <w:right w:val="none" w:sz="0" w:space="0" w:color="auto"/>
      </w:divBdr>
    </w:div>
    <w:div w:id="377435288">
      <w:bodyDiv w:val="1"/>
      <w:marLeft w:val="0"/>
      <w:marRight w:val="0"/>
      <w:marTop w:val="0"/>
      <w:marBottom w:val="0"/>
      <w:divBdr>
        <w:top w:val="none" w:sz="0" w:space="0" w:color="auto"/>
        <w:left w:val="none" w:sz="0" w:space="0" w:color="auto"/>
        <w:bottom w:val="none" w:sz="0" w:space="0" w:color="auto"/>
        <w:right w:val="none" w:sz="0" w:space="0" w:color="auto"/>
      </w:divBdr>
    </w:div>
    <w:div w:id="423040440">
      <w:bodyDiv w:val="1"/>
      <w:marLeft w:val="0"/>
      <w:marRight w:val="0"/>
      <w:marTop w:val="0"/>
      <w:marBottom w:val="0"/>
      <w:divBdr>
        <w:top w:val="none" w:sz="0" w:space="0" w:color="auto"/>
        <w:left w:val="none" w:sz="0" w:space="0" w:color="auto"/>
        <w:bottom w:val="none" w:sz="0" w:space="0" w:color="auto"/>
        <w:right w:val="none" w:sz="0" w:space="0" w:color="auto"/>
      </w:divBdr>
    </w:div>
    <w:div w:id="503976351">
      <w:bodyDiv w:val="1"/>
      <w:marLeft w:val="0"/>
      <w:marRight w:val="0"/>
      <w:marTop w:val="0"/>
      <w:marBottom w:val="0"/>
      <w:divBdr>
        <w:top w:val="none" w:sz="0" w:space="0" w:color="auto"/>
        <w:left w:val="none" w:sz="0" w:space="0" w:color="auto"/>
        <w:bottom w:val="none" w:sz="0" w:space="0" w:color="auto"/>
        <w:right w:val="none" w:sz="0" w:space="0" w:color="auto"/>
      </w:divBdr>
    </w:div>
    <w:div w:id="652879605">
      <w:bodyDiv w:val="1"/>
      <w:marLeft w:val="0"/>
      <w:marRight w:val="0"/>
      <w:marTop w:val="0"/>
      <w:marBottom w:val="0"/>
      <w:divBdr>
        <w:top w:val="none" w:sz="0" w:space="0" w:color="auto"/>
        <w:left w:val="none" w:sz="0" w:space="0" w:color="auto"/>
        <w:bottom w:val="none" w:sz="0" w:space="0" w:color="auto"/>
        <w:right w:val="none" w:sz="0" w:space="0" w:color="auto"/>
      </w:divBdr>
    </w:div>
    <w:div w:id="663094811">
      <w:bodyDiv w:val="1"/>
      <w:marLeft w:val="0"/>
      <w:marRight w:val="0"/>
      <w:marTop w:val="0"/>
      <w:marBottom w:val="0"/>
      <w:divBdr>
        <w:top w:val="none" w:sz="0" w:space="0" w:color="auto"/>
        <w:left w:val="none" w:sz="0" w:space="0" w:color="auto"/>
        <w:bottom w:val="none" w:sz="0" w:space="0" w:color="auto"/>
        <w:right w:val="none" w:sz="0" w:space="0" w:color="auto"/>
      </w:divBdr>
    </w:div>
    <w:div w:id="829293333">
      <w:bodyDiv w:val="1"/>
      <w:marLeft w:val="0"/>
      <w:marRight w:val="0"/>
      <w:marTop w:val="0"/>
      <w:marBottom w:val="0"/>
      <w:divBdr>
        <w:top w:val="none" w:sz="0" w:space="0" w:color="auto"/>
        <w:left w:val="none" w:sz="0" w:space="0" w:color="auto"/>
        <w:bottom w:val="none" w:sz="0" w:space="0" w:color="auto"/>
        <w:right w:val="none" w:sz="0" w:space="0" w:color="auto"/>
      </w:divBdr>
    </w:div>
    <w:div w:id="911426947">
      <w:bodyDiv w:val="1"/>
      <w:marLeft w:val="0"/>
      <w:marRight w:val="0"/>
      <w:marTop w:val="0"/>
      <w:marBottom w:val="0"/>
      <w:divBdr>
        <w:top w:val="none" w:sz="0" w:space="0" w:color="auto"/>
        <w:left w:val="none" w:sz="0" w:space="0" w:color="auto"/>
        <w:bottom w:val="none" w:sz="0" w:space="0" w:color="auto"/>
        <w:right w:val="none" w:sz="0" w:space="0" w:color="auto"/>
      </w:divBdr>
    </w:div>
    <w:div w:id="965699580">
      <w:bodyDiv w:val="1"/>
      <w:marLeft w:val="0"/>
      <w:marRight w:val="0"/>
      <w:marTop w:val="0"/>
      <w:marBottom w:val="0"/>
      <w:divBdr>
        <w:top w:val="none" w:sz="0" w:space="0" w:color="auto"/>
        <w:left w:val="none" w:sz="0" w:space="0" w:color="auto"/>
        <w:bottom w:val="none" w:sz="0" w:space="0" w:color="auto"/>
        <w:right w:val="none" w:sz="0" w:space="0" w:color="auto"/>
      </w:divBdr>
    </w:div>
    <w:div w:id="1014377526">
      <w:bodyDiv w:val="1"/>
      <w:marLeft w:val="0"/>
      <w:marRight w:val="0"/>
      <w:marTop w:val="0"/>
      <w:marBottom w:val="0"/>
      <w:divBdr>
        <w:top w:val="none" w:sz="0" w:space="0" w:color="auto"/>
        <w:left w:val="none" w:sz="0" w:space="0" w:color="auto"/>
        <w:bottom w:val="none" w:sz="0" w:space="0" w:color="auto"/>
        <w:right w:val="none" w:sz="0" w:space="0" w:color="auto"/>
      </w:divBdr>
      <w:divsChild>
        <w:div w:id="1783107133">
          <w:marLeft w:val="0"/>
          <w:marRight w:val="0"/>
          <w:marTop w:val="450"/>
          <w:marBottom w:val="0"/>
          <w:divBdr>
            <w:top w:val="none" w:sz="0" w:space="0" w:color="auto"/>
            <w:left w:val="none" w:sz="0" w:space="0" w:color="auto"/>
            <w:bottom w:val="none" w:sz="0" w:space="0" w:color="auto"/>
            <w:right w:val="none" w:sz="0" w:space="0" w:color="auto"/>
          </w:divBdr>
          <w:divsChild>
            <w:div w:id="1154682650">
              <w:marLeft w:val="0"/>
              <w:marRight w:val="0"/>
              <w:marTop w:val="300"/>
              <w:marBottom w:val="0"/>
              <w:divBdr>
                <w:top w:val="none" w:sz="0" w:space="0" w:color="auto"/>
                <w:left w:val="none" w:sz="0" w:space="0" w:color="auto"/>
                <w:bottom w:val="none" w:sz="0" w:space="0" w:color="auto"/>
                <w:right w:val="none" w:sz="0" w:space="0" w:color="auto"/>
              </w:divBdr>
              <w:divsChild>
                <w:div w:id="17150365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36083343">
      <w:bodyDiv w:val="1"/>
      <w:marLeft w:val="0"/>
      <w:marRight w:val="0"/>
      <w:marTop w:val="0"/>
      <w:marBottom w:val="0"/>
      <w:divBdr>
        <w:top w:val="none" w:sz="0" w:space="0" w:color="auto"/>
        <w:left w:val="none" w:sz="0" w:space="0" w:color="auto"/>
        <w:bottom w:val="none" w:sz="0" w:space="0" w:color="auto"/>
        <w:right w:val="none" w:sz="0" w:space="0" w:color="auto"/>
      </w:divBdr>
    </w:div>
    <w:div w:id="1059674785">
      <w:bodyDiv w:val="1"/>
      <w:marLeft w:val="0"/>
      <w:marRight w:val="0"/>
      <w:marTop w:val="0"/>
      <w:marBottom w:val="0"/>
      <w:divBdr>
        <w:top w:val="none" w:sz="0" w:space="0" w:color="auto"/>
        <w:left w:val="none" w:sz="0" w:space="0" w:color="auto"/>
        <w:bottom w:val="none" w:sz="0" w:space="0" w:color="auto"/>
        <w:right w:val="none" w:sz="0" w:space="0" w:color="auto"/>
      </w:divBdr>
    </w:div>
    <w:div w:id="1169951904">
      <w:bodyDiv w:val="1"/>
      <w:marLeft w:val="0"/>
      <w:marRight w:val="0"/>
      <w:marTop w:val="0"/>
      <w:marBottom w:val="0"/>
      <w:divBdr>
        <w:top w:val="none" w:sz="0" w:space="0" w:color="auto"/>
        <w:left w:val="none" w:sz="0" w:space="0" w:color="auto"/>
        <w:bottom w:val="none" w:sz="0" w:space="0" w:color="auto"/>
        <w:right w:val="none" w:sz="0" w:space="0" w:color="auto"/>
      </w:divBdr>
    </w:div>
    <w:div w:id="1319116322">
      <w:bodyDiv w:val="1"/>
      <w:marLeft w:val="0"/>
      <w:marRight w:val="0"/>
      <w:marTop w:val="0"/>
      <w:marBottom w:val="0"/>
      <w:divBdr>
        <w:top w:val="none" w:sz="0" w:space="0" w:color="auto"/>
        <w:left w:val="none" w:sz="0" w:space="0" w:color="auto"/>
        <w:bottom w:val="none" w:sz="0" w:space="0" w:color="auto"/>
        <w:right w:val="none" w:sz="0" w:space="0" w:color="auto"/>
      </w:divBdr>
    </w:div>
    <w:div w:id="1375426532">
      <w:bodyDiv w:val="1"/>
      <w:marLeft w:val="0"/>
      <w:marRight w:val="0"/>
      <w:marTop w:val="0"/>
      <w:marBottom w:val="0"/>
      <w:divBdr>
        <w:top w:val="none" w:sz="0" w:space="0" w:color="auto"/>
        <w:left w:val="none" w:sz="0" w:space="0" w:color="auto"/>
        <w:bottom w:val="none" w:sz="0" w:space="0" w:color="auto"/>
        <w:right w:val="none" w:sz="0" w:space="0" w:color="auto"/>
      </w:divBdr>
    </w:div>
    <w:div w:id="1431856780">
      <w:bodyDiv w:val="1"/>
      <w:marLeft w:val="0"/>
      <w:marRight w:val="0"/>
      <w:marTop w:val="0"/>
      <w:marBottom w:val="0"/>
      <w:divBdr>
        <w:top w:val="none" w:sz="0" w:space="0" w:color="auto"/>
        <w:left w:val="none" w:sz="0" w:space="0" w:color="auto"/>
        <w:bottom w:val="none" w:sz="0" w:space="0" w:color="auto"/>
        <w:right w:val="none" w:sz="0" w:space="0" w:color="auto"/>
      </w:divBdr>
    </w:div>
    <w:div w:id="1710835674">
      <w:bodyDiv w:val="1"/>
      <w:marLeft w:val="0"/>
      <w:marRight w:val="0"/>
      <w:marTop w:val="0"/>
      <w:marBottom w:val="0"/>
      <w:divBdr>
        <w:top w:val="none" w:sz="0" w:space="0" w:color="auto"/>
        <w:left w:val="none" w:sz="0" w:space="0" w:color="auto"/>
        <w:bottom w:val="none" w:sz="0" w:space="0" w:color="auto"/>
        <w:right w:val="none" w:sz="0" w:space="0" w:color="auto"/>
      </w:divBdr>
    </w:div>
    <w:div w:id="1796170979">
      <w:bodyDiv w:val="1"/>
      <w:marLeft w:val="0"/>
      <w:marRight w:val="0"/>
      <w:marTop w:val="0"/>
      <w:marBottom w:val="0"/>
      <w:divBdr>
        <w:top w:val="none" w:sz="0" w:space="0" w:color="auto"/>
        <w:left w:val="none" w:sz="0" w:space="0" w:color="auto"/>
        <w:bottom w:val="none" w:sz="0" w:space="0" w:color="auto"/>
        <w:right w:val="none" w:sz="0" w:space="0" w:color="auto"/>
      </w:divBdr>
    </w:div>
    <w:div w:id="1886406269">
      <w:bodyDiv w:val="1"/>
      <w:marLeft w:val="0"/>
      <w:marRight w:val="0"/>
      <w:marTop w:val="0"/>
      <w:marBottom w:val="0"/>
      <w:divBdr>
        <w:top w:val="none" w:sz="0" w:space="0" w:color="auto"/>
        <w:left w:val="none" w:sz="0" w:space="0" w:color="auto"/>
        <w:bottom w:val="none" w:sz="0" w:space="0" w:color="auto"/>
        <w:right w:val="none" w:sz="0" w:space="0" w:color="auto"/>
      </w:divBdr>
    </w:div>
    <w:div w:id="1947927104">
      <w:bodyDiv w:val="1"/>
      <w:marLeft w:val="0"/>
      <w:marRight w:val="0"/>
      <w:marTop w:val="0"/>
      <w:marBottom w:val="0"/>
      <w:divBdr>
        <w:top w:val="none" w:sz="0" w:space="0" w:color="auto"/>
        <w:left w:val="none" w:sz="0" w:space="0" w:color="auto"/>
        <w:bottom w:val="none" w:sz="0" w:space="0" w:color="auto"/>
        <w:right w:val="none" w:sz="0" w:space="0" w:color="auto"/>
      </w:divBdr>
    </w:div>
    <w:div w:id="1984698813">
      <w:bodyDiv w:val="1"/>
      <w:marLeft w:val="0"/>
      <w:marRight w:val="0"/>
      <w:marTop w:val="0"/>
      <w:marBottom w:val="0"/>
      <w:divBdr>
        <w:top w:val="none" w:sz="0" w:space="0" w:color="auto"/>
        <w:left w:val="none" w:sz="0" w:space="0" w:color="auto"/>
        <w:bottom w:val="none" w:sz="0" w:space="0" w:color="auto"/>
        <w:right w:val="none" w:sz="0" w:space="0" w:color="auto"/>
      </w:divBdr>
    </w:div>
    <w:div w:id="2039046168">
      <w:bodyDiv w:val="1"/>
      <w:marLeft w:val="0"/>
      <w:marRight w:val="0"/>
      <w:marTop w:val="0"/>
      <w:marBottom w:val="0"/>
      <w:divBdr>
        <w:top w:val="none" w:sz="0" w:space="0" w:color="auto"/>
        <w:left w:val="none" w:sz="0" w:space="0" w:color="auto"/>
        <w:bottom w:val="none" w:sz="0" w:space="0" w:color="auto"/>
        <w:right w:val="none" w:sz="0" w:space="0" w:color="auto"/>
      </w:divBdr>
    </w:div>
    <w:div w:id="20545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noanet@kits.nttdata.co.jp"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winfo.nttdata.co.jp/iwa/procedure.as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nwinfo.nttdata.co.jp/oihelp/about-oihelp.htm"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12C67-1CF0-4686-A97B-3602CB79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1788</Words>
  <Characters>10193</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2022-07-13T00:54:00Z</dcterms:created>
  <dcterms:modified xsi:type="dcterms:W3CDTF">2022-07-22T07:20:00Z</dcterms:modified>
</cp:coreProperties>
</file>